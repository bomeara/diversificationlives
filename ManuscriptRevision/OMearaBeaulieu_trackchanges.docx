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6B3F1" w14:textId="77777777" w:rsidR="00A93FA1" w:rsidRDefault="00440CA9">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15B210FA" w14:textId="77777777" w:rsidR="00A93FA1" w:rsidRDefault="00A93FA1">
      <w:pPr>
        <w:spacing w:line="480" w:lineRule="auto"/>
        <w:ind w:firstLine="720"/>
        <w:rPr>
          <w:rFonts w:ascii="Times New Roman" w:eastAsia="Times New Roman" w:hAnsi="Times New Roman" w:cs="Times New Roman"/>
          <w:sz w:val="24"/>
          <w:szCs w:val="24"/>
        </w:rPr>
      </w:pPr>
    </w:p>
    <w:p w14:paraId="6B41F3ED"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C37B246" w14:textId="77777777" w:rsidR="00A93FA1" w:rsidRDefault="00440C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w:t>
      </w:r>
      <w:r>
        <w:rPr>
          <w:rFonts w:ascii="Times New Roman" w:eastAsia="Times New Roman" w:hAnsi="Times New Roman" w:cs="Times New Roman"/>
          <w:sz w:val="24"/>
          <w:szCs w:val="24"/>
        </w:rPr>
        <w:t>e share and add to these concerns: even with time heterogeneous models without these issues, the distribution of the data means that estimates will be very uncertain. However, we argue that congruence issues such as this also occur in models as basic as Br</w:t>
      </w:r>
      <w:r>
        <w:rPr>
          <w:rFonts w:ascii="Times New Roman" w:eastAsia="Times New Roman" w:hAnsi="Times New Roman" w:cs="Times New Roman"/>
          <w:sz w:val="24"/>
          <w:szCs w:val="24"/>
        </w:rPr>
        <w:t>ownian motion and coin flipping. Taxon-heterogeneous models such as many SSE models appear not to have this particular issue.</w:t>
      </w:r>
    </w:p>
    <w:p w14:paraId="5FBF05EA" w14:textId="77777777" w:rsidR="00A93FA1" w:rsidRDefault="00A93FA1">
      <w:pPr>
        <w:spacing w:line="480" w:lineRule="auto"/>
        <w:ind w:firstLine="720"/>
        <w:rPr>
          <w:rFonts w:ascii="Times New Roman" w:eastAsia="Times New Roman" w:hAnsi="Times New Roman" w:cs="Times New Roman"/>
          <w:sz w:val="24"/>
          <w:szCs w:val="24"/>
        </w:rPr>
      </w:pPr>
    </w:p>
    <w:p w14:paraId="3E52BDB8" w14:textId="77777777" w:rsidR="00A93FA1" w:rsidRDefault="00A93FA1">
      <w:pPr>
        <w:spacing w:line="480" w:lineRule="auto"/>
        <w:ind w:firstLine="720"/>
        <w:rPr>
          <w:rFonts w:ascii="Times New Roman" w:eastAsia="Times New Roman" w:hAnsi="Times New Roman" w:cs="Times New Roman"/>
          <w:sz w:val="24"/>
          <w:szCs w:val="24"/>
        </w:rPr>
      </w:pPr>
    </w:p>
    <w:p w14:paraId="07452246" w14:textId="77777777" w:rsidR="00A93FA1" w:rsidRDefault="00440C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02409686" w14:textId="77777777" w:rsidR="00A93FA1" w:rsidRDefault="00A93FA1">
      <w:pPr>
        <w:spacing w:line="480" w:lineRule="auto"/>
        <w:ind w:firstLine="720"/>
        <w:rPr>
          <w:rFonts w:ascii="Times New Roman" w:eastAsia="Times New Roman" w:hAnsi="Times New Roman" w:cs="Times New Roman"/>
          <w:sz w:val="24"/>
          <w:szCs w:val="24"/>
        </w:rPr>
      </w:pPr>
    </w:p>
    <w:p w14:paraId="02DB43E9" w14:textId="77777777" w:rsidR="00A93FA1" w:rsidRDefault="00A93FA1">
      <w:pPr>
        <w:spacing w:line="480" w:lineRule="auto"/>
        <w:ind w:firstLine="720"/>
        <w:rPr>
          <w:rFonts w:ascii="Times New Roman" w:eastAsia="Times New Roman" w:hAnsi="Times New Roman" w:cs="Times New Roman"/>
          <w:sz w:val="24"/>
          <w:szCs w:val="24"/>
        </w:rPr>
      </w:pPr>
    </w:p>
    <w:p w14:paraId="30C90216" w14:textId="77777777" w:rsidR="00A93FA1" w:rsidRDefault="00A93FA1">
      <w:pPr>
        <w:spacing w:line="480" w:lineRule="auto"/>
        <w:ind w:firstLine="720"/>
        <w:rPr>
          <w:rFonts w:ascii="Times New Roman" w:eastAsia="Times New Roman" w:hAnsi="Times New Roman" w:cs="Times New Roman"/>
          <w:sz w:val="24"/>
          <w:szCs w:val="24"/>
        </w:rPr>
      </w:pPr>
    </w:p>
    <w:p w14:paraId="2A61D88F" w14:textId="77777777" w:rsidR="00A93FA1" w:rsidRDefault="00A93FA1">
      <w:pPr>
        <w:spacing w:line="480" w:lineRule="auto"/>
        <w:ind w:firstLine="720"/>
        <w:rPr>
          <w:rFonts w:ascii="Times New Roman" w:eastAsia="Times New Roman" w:hAnsi="Times New Roman" w:cs="Times New Roman"/>
          <w:sz w:val="24"/>
          <w:szCs w:val="24"/>
        </w:rPr>
      </w:pPr>
    </w:p>
    <w:p w14:paraId="06BDBE98" w14:textId="77777777" w:rsidR="00A93FA1" w:rsidRDefault="00A93FA1">
      <w:pPr>
        <w:spacing w:line="480" w:lineRule="auto"/>
        <w:ind w:firstLine="720"/>
        <w:rPr>
          <w:rFonts w:ascii="Times New Roman" w:eastAsia="Times New Roman" w:hAnsi="Times New Roman" w:cs="Times New Roman"/>
          <w:sz w:val="24"/>
          <w:szCs w:val="24"/>
        </w:rPr>
      </w:pPr>
    </w:p>
    <w:p w14:paraId="38457C20" w14:textId="77777777" w:rsidR="00A93FA1" w:rsidRDefault="00A93FA1">
      <w:pPr>
        <w:spacing w:line="480" w:lineRule="auto"/>
        <w:ind w:firstLine="720"/>
        <w:rPr>
          <w:rFonts w:ascii="Times New Roman" w:eastAsia="Times New Roman" w:hAnsi="Times New Roman" w:cs="Times New Roman"/>
          <w:sz w:val="24"/>
          <w:szCs w:val="24"/>
        </w:rPr>
      </w:pPr>
    </w:p>
    <w:p w14:paraId="5CB7A639" w14:textId="77777777" w:rsidR="00A93FA1" w:rsidRDefault="00A93FA1">
      <w:pPr>
        <w:spacing w:line="480" w:lineRule="auto"/>
        <w:ind w:firstLine="720"/>
        <w:rPr>
          <w:rFonts w:ascii="Times New Roman" w:eastAsia="Times New Roman" w:hAnsi="Times New Roman" w:cs="Times New Roman"/>
          <w:sz w:val="24"/>
          <w:szCs w:val="24"/>
        </w:rPr>
      </w:pPr>
    </w:p>
    <w:p w14:paraId="0C70C74E" w14:textId="77777777" w:rsidR="00A93FA1" w:rsidRDefault="00A93FA1">
      <w:pPr>
        <w:spacing w:line="480" w:lineRule="auto"/>
        <w:ind w:firstLine="720"/>
        <w:rPr>
          <w:rFonts w:ascii="Times New Roman" w:eastAsia="Times New Roman" w:hAnsi="Times New Roman" w:cs="Times New Roman"/>
          <w:sz w:val="24"/>
          <w:szCs w:val="24"/>
        </w:rPr>
      </w:pPr>
    </w:p>
    <w:p w14:paraId="5D9AB2B5" w14:textId="77777777" w:rsidR="00A93FA1" w:rsidRDefault="00A93FA1">
      <w:pPr>
        <w:spacing w:line="480" w:lineRule="auto"/>
        <w:ind w:firstLine="720"/>
        <w:rPr>
          <w:rFonts w:ascii="Times New Roman" w:eastAsia="Times New Roman" w:hAnsi="Times New Roman" w:cs="Times New Roman"/>
          <w:sz w:val="24"/>
          <w:szCs w:val="24"/>
        </w:rPr>
      </w:pPr>
    </w:p>
    <w:p w14:paraId="12C6AC83" w14:textId="77777777" w:rsidR="00A93FA1" w:rsidRDefault="00A93FA1" w:rsidP="00440CA9">
      <w:pPr>
        <w:spacing w:line="480" w:lineRule="auto"/>
        <w:rPr>
          <w:rFonts w:ascii="Times New Roman" w:eastAsia="Times New Roman" w:hAnsi="Times New Roman" w:cs="Times New Roman"/>
          <w:sz w:val="24"/>
          <w:szCs w:val="24"/>
        </w:rPr>
      </w:pPr>
      <w:bookmarkStart w:id="0" w:name="_GoBack"/>
      <w:bookmarkEnd w:id="0"/>
    </w:p>
    <w:p w14:paraId="6AD4E080"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3B57036"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decades, molecular phylogenies ha</w:t>
      </w:r>
      <w:r>
        <w:rPr>
          <w:rFonts w:ascii="Times New Roman" w:eastAsia="Times New Roman" w:hAnsi="Times New Roman" w:cs="Times New Roman"/>
          <w:sz w:val="24"/>
          <w:szCs w:val="24"/>
        </w:rPr>
        <w:t xml:space="preserve">ve served as vital sources of historical information for deciphering the birth and the death dynamics of lineages. </w:t>
      </w:r>
      <w:ins w:id="1" w:author="Jeremy Beaulieu" w:date="2022-06-14T15:18:00Z">
        <w:r>
          <w:rPr>
            <w:rFonts w:ascii="Times New Roman" w:eastAsia="Times New Roman" w:hAnsi="Times New Roman" w:cs="Times New Roman"/>
            <w:sz w:val="24"/>
            <w:szCs w:val="24"/>
          </w:rPr>
          <w:t xml:space="preserve">Hundreds, possibly thousands, </w:t>
        </w:r>
      </w:ins>
      <w:del w:id="2" w:author="Jeremy Beaulieu" w:date="2022-06-14T15:18:00Z">
        <w:r>
          <w:rPr>
            <w:rFonts w:ascii="Times New Roman" w:eastAsia="Times New Roman" w:hAnsi="Times New Roman" w:cs="Times New Roman"/>
            <w:sz w:val="24"/>
            <w:szCs w:val="24"/>
          </w:rPr>
          <w:delText>Thousands</w:delText>
        </w:r>
      </w:del>
      <w:r>
        <w:rPr>
          <w:rFonts w:ascii="Times New Roman" w:eastAsia="Times New Roman" w:hAnsi="Times New Roman" w:cs="Times New Roman"/>
          <w:sz w:val="24"/>
          <w:szCs w:val="24"/>
        </w:rPr>
        <w:t xml:space="preserve"> of studies of molecular phylogenies have been dedicated to investigating diversification. In theory, </w:t>
      </w:r>
      <w:ins w:id="3" w:author="Jeremy Beaulieu" w:date="2022-06-14T15:30:00Z">
        <w:r>
          <w:rPr>
            <w:rFonts w:ascii="Times New Roman" w:eastAsia="Times New Roman" w:hAnsi="Times New Roman" w:cs="Times New Roman"/>
            <w:sz w:val="24"/>
            <w:szCs w:val="24"/>
          </w:rPr>
          <w:t>if birth and rates were indeed constant across the tree, estimating</w:t>
        </w:r>
        <w:del w:id="4" w:author="Jeremy Beaulieu" w:date="2022-06-14T15:30:00Z">
          <w:r>
            <w:rPr>
              <w:rFonts w:ascii="Times New Roman" w:eastAsia="Times New Roman" w:hAnsi="Times New Roman" w:cs="Times New Roman"/>
              <w:sz w:val="24"/>
              <w:szCs w:val="24"/>
            </w:rPr>
            <w:delText xml:space="preserve">tree </w:delText>
          </w:r>
        </w:del>
      </w:ins>
      <w:del w:id="5" w:author="Jeremy Beaulieu" w:date="2022-06-14T15:30:00Z">
        <w:r>
          <w:rPr>
            <w:rFonts w:ascii="Times New Roman" w:eastAsia="Times New Roman" w:hAnsi="Times New Roman" w:cs="Times New Roman"/>
            <w:sz w:val="24"/>
            <w:szCs w:val="24"/>
          </w:rPr>
          <w:delText>estimating</w:delText>
        </w:r>
      </w:del>
      <w:r>
        <w:rPr>
          <w:rFonts w:ascii="Times New Roman" w:eastAsia="Times New Roman" w:hAnsi="Times New Roman" w:cs="Times New Roman"/>
          <w:sz w:val="24"/>
          <w:szCs w:val="24"/>
        </w:rPr>
        <w:t xml:space="preserve"> </w:t>
      </w:r>
      <w:ins w:id="6" w:author="Jeremy Beaulieu" w:date="2022-06-14T15:31:00Z">
        <w:r>
          <w:rPr>
            <w:rFonts w:ascii="Times New Roman" w:eastAsia="Times New Roman" w:hAnsi="Times New Roman" w:cs="Times New Roman"/>
            <w:sz w:val="24"/>
            <w:szCs w:val="24"/>
          </w:rPr>
          <w:t xml:space="preserve">them </w:t>
        </w:r>
      </w:ins>
      <w:del w:id="7" w:author="Jeremy Beaulieu" w:date="2022-06-14T15:31:00Z">
        <w:r>
          <w:rPr>
            <w:rFonts w:ascii="Times New Roman" w:eastAsia="Times New Roman" w:hAnsi="Times New Roman" w:cs="Times New Roman"/>
            <w:sz w:val="24"/>
            <w:szCs w:val="24"/>
          </w:rPr>
          <w:delText xml:space="preserve">constant birth and death rates </w:delText>
        </w:r>
      </w:del>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ins w:id="8" w:author="Jeremy Beaulieu" w:date="2022-06-14T15:34:00Z">
        <w:r>
          <w:rPr>
            <w:rFonts w:ascii="Times New Roman" w:eastAsia="Times New Roman" w:hAnsi="Times New Roman" w:cs="Times New Roman"/>
            <w:sz w:val="24"/>
            <w:szCs w:val="24"/>
          </w:rPr>
          <w:t>However, constant rates is likely far too simplistic of an assumption, and t</w:t>
        </w:r>
      </w:ins>
      <w:del w:id="9" w:author="Jeremy Beaulieu" w:date="2022-06-14T15:34: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here are a number of extensions that expand this simple model for characterizing diversification as a function of time or diversity (e.g., Nee et al. 1992; Rabosky 2006, 2009; Bok</w:t>
      </w:r>
      <w:r>
        <w:rPr>
          <w:rFonts w:ascii="Times New Roman" w:eastAsia="Times New Roman" w:hAnsi="Times New Roman" w:cs="Times New Roman"/>
          <w:sz w:val="24"/>
          <w:szCs w:val="24"/>
        </w:rPr>
        <w:t xml:space="preserve">ma 2008; Rabosky and Lovette 2008; Morlon et al. 2011; Etienne et al. 2012), which are used to </w:t>
      </w:r>
      <w:ins w:id="10" w:author="Jeremy Beaulieu" w:date="2022-06-13T18:12:00Z">
        <w:r>
          <w:rPr>
            <w:rFonts w:ascii="Times New Roman" w:eastAsia="Times New Roman" w:hAnsi="Times New Roman" w:cs="Times New Roman"/>
            <w:sz w:val="24"/>
            <w:szCs w:val="24"/>
          </w:rPr>
          <w:t>infer</w:t>
        </w:r>
      </w:ins>
      <w:del w:id="11" w:author="Jeremy Beaulieu" w:date="2022-06-13T18:12:00Z">
        <w:r>
          <w:rPr>
            <w:rFonts w:ascii="Times New Roman" w:eastAsia="Times New Roman" w:hAnsi="Times New Roman" w:cs="Times New Roman"/>
            <w:sz w:val="24"/>
            <w:szCs w:val="24"/>
          </w:rPr>
          <w:delText>reconstruct</w:delText>
        </w:r>
      </w:del>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w:t>
      </w:r>
      <w:r>
        <w:rPr>
          <w:rFonts w:ascii="Times New Roman" w:eastAsia="Times New Roman" w:hAnsi="Times New Roman" w:cs="Times New Roman"/>
          <w:sz w:val="24"/>
          <w:szCs w:val="24"/>
        </w:rPr>
        <w:t>sweep up of the extinction rate arm could mean a mass extinction. A slow, downward trajectory of the speciation rate arm as time approaches the present could mean available niches have become filled up, limiting the possibilities of adding new species. And</w:t>
      </w:r>
      <w:r>
        <w:rPr>
          <w:rFonts w:ascii="Times New Roman" w:eastAsia="Times New Roman" w:hAnsi="Times New Roman" w:cs="Times New Roman"/>
          <w:sz w:val="24"/>
          <w:szCs w:val="24"/>
        </w:rPr>
        <w:t>, as with constant rate birth-death models, we have been working under the assumption that even tiny changes in speciation and/or extinction through time should leave distinct signatures on the tree shape and branching structure in a molecular phylogeny.</w:t>
      </w:r>
    </w:p>
    <w:p w14:paraId="629E75B2"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a recent paper by Louca and Pennell (2020), the entire enterprise of estimating diversification rates, at least from molecular phylogenies alone, has been called into question</w:t>
      </w:r>
      <w:ins w:id="12" w:author="Jeremy Beaulieu" w:date="2022-06-14T15:50:00Z">
        <w:r>
          <w:rPr>
            <w:rFonts w:ascii="Times New Roman" w:eastAsia="Times New Roman" w:hAnsi="Times New Roman" w:cs="Times New Roman"/>
            <w:sz w:val="24"/>
            <w:szCs w:val="24"/>
          </w:rPr>
          <w:t xml:space="preserve"> (also see Pagel 2020)</w:t>
        </w:r>
      </w:ins>
      <w:r>
        <w:rPr>
          <w:rFonts w:ascii="Times New Roman" w:eastAsia="Times New Roman" w:hAnsi="Times New Roman" w:cs="Times New Roman"/>
          <w:sz w:val="24"/>
          <w:szCs w:val="24"/>
        </w:rPr>
        <w:t>. As it turns out, for any given phylogeny there are an i</w:t>
      </w:r>
      <w:r>
        <w:rPr>
          <w:rFonts w:ascii="Times New Roman" w:eastAsia="Times New Roman" w:hAnsi="Times New Roman" w:cs="Times New Roman"/>
          <w:sz w:val="24"/>
          <w:szCs w:val="24"/>
        </w:rPr>
        <w:t>nfinite array of congruent models each having unique functions of speciation and/or extinction rates smoothly varying through time</w:t>
      </w:r>
      <w:ins w:id="13" w:author="Brian O'Meara" w:date="2022-06-13T18:15:00Z">
        <w:r>
          <w:rPr>
            <w:rFonts w:ascii="Times New Roman" w:eastAsia="Times New Roman" w:hAnsi="Times New Roman" w:cs="Times New Roman"/>
            <w:sz w:val="24"/>
            <w:szCs w:val="24"/>
          </w:rPr>
          <w:t xml:space="preserve"> but with identical likelihood, and so indistinguishable from each other despite telling very different stories </w:t>
        </w:r>
      </w:ins>
      <w:ins w:id="14" w:author="Jeremy Beaulieu" w:date="2022-06-21T19:12:00Z">
        <w:r>
          <w:rPr>
            <w:rFonts w:ascii="Times New Roman" w:eastAsia="Times New Roman" w:hAnsi="Times New Roman" w:cs="Times New Roman"/>
            <w:sz w:val="24"/>
            <w:szCs w:val="24"/>
          </w:rPr>
          <w:t>about</w:t>
        </w:r>
      </w:ins>
      <w:ins w:id="15" w:author="Brian O'Meara" w:date="2022-06-13T18:15:00Z">
        <w:del w:id="16" w:author="Jeremy Beaulieu" w:date="2022-06-21T19:12: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diversification history</w:t>
        </w:r>
      </w:ins>
      <w:r>
        <w:rPr>
          <w:rFonts w:ascii="Times New Roman" w:eastAsia="Times New Roman" w:hAnsi="Times New Roman" w:cs="Times New Roman"/>
          <w:sz w:val="24"/>
          <w:szCs w:val="24"/>
        </w:rPr>
        <w:t xml:space="preserve">. This is based on the </w:t>
      </w:r>
      <w:r>
        <w:rPr>
          <w:rFonts w:ascii="Times New Roman" w:eastAsia="Times New Roman" w:hAnsi="Times New Roman" w:cs="Times New Roman"/>
          <w:sz w:val="24"/>
          <w:szCs w:val="24"/>
        </w:rPr>
        <w:lastRenderedPageBreak/>
        <w:t>property of both constant rate birth-death and time-varying models in which every lineage at any given time point experiences the same rates, and so sampling times for either a speciation or extinction eve</w:t>
      </w:r>
      <w:r>
        <w:rPr>
          <w:rFonts w:ascii="Times New Roman" w:eastAsia="Times New Roman" w:hAnsi="Times New Roman" w:cs="Times New Roman"/>
          <w:sz w:val="24"/>
          <w:szCs w:val="24"/>
        </w:rPr>
        <w:t>nt are drawn from the same distribution (also known as a coalescent point process or CPP; see Lambert and Stadler, 2013). Under such conditions, the likelihood of a tree under a given birth-death model can be inferred simply in terms of the lineage-through</w:t>
      </w:r>
      <w:r>
        <w:rPr>
          <w:rFonts w:ascii="Times New Roman" w:eastAsia="Times New Roman" w:hAnsi="Times New Roman" w:cs="Times New Roman"/>
          <w:sz w:val="24"/>
          <w:szCs w:val="24"/>
        </w:rPr>
        <w:t>-time (LTT) curve, which is a retrospective counting of the number of lineages that led to a set of species observed today, and there are always multiple qualitatively different models that can produce the same curves with the same probability. For example</w:t>
      </w:r>
      <w:r>
        <w:rPr>
          <w:rFonts w:ascii="Times New Roman" w:eastAsia="Times New Roman" w:hAnsi="Times New Roman" w:cs="Times New Roman"/>
          <w:sz w:val="24"/>
          <w:szCs w:val="24"/>
        </w:rPr>
        <w:t xml:space="preserv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w:t>
      </w:r>
      <w:r>
        <w:rPr>
          <w:rFonts w:ascii="Times New Roman" w:eastAsia="Times New Roman" w:hAnsi="Times New Roman" w:cs="Times New Roman"/>
          <w:sz w:val="24"/>
          <w:szCs w:val="24"/>
        </w:rPr>
        <w:t xml:space="preserve">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w:t>
      </w:r>
      <w:r>
        <w:rPr>
          <w:rFonts w:ascii="Times New Roman" w:eastAsia="Times New Roman" w:hAnsi="Times New Roman" w:cs="Times New Roman"/>
          <w:sz w:val="24"/>
          <w:szCs w:val="24"/>
        </w:rPr>
        <w:t>cean diversification. In some cases, such as our example above, these models will have the same number of parameters, rendering them truly indistinguishable.</w:t>
      </w:r>
    </w:p>
    <w:p w14:paraId="741622B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popular interpretation of these findings is that any</w:t>
      </w:r>
      <w:r>
        <w:rPr>
          <w:rFonts w:ascii="Times New Roman" w:eastAsia="Times New Roman" w:hAnsi="Times New Roman" w:cs="Times New Roman"/>
          <w:sz w:val="24"/>
          <w:szCs w:val="24"/>
        </w:rPr>
        <w:t xml:space="preserve"> attempt to learn anything about diversification rates from molecular phylogenies is a completely futile enterprise. A different response, which we also have seen, is the continued and uncritical use of these suspect methods sanitized with a “but see Louca</w:t>
      </w:r>
      <w:r>
        <w:rPr>
          <w:rFonts w:ascii="Times New Roman" w:eastAsia="Times New Roman" w:hAnsi="Times New Roman" w:cs="Times New Roman"/>
          <w:sz w:val="24"/>
          <w:szCs w:val="24"/>
        </w:rPr>
        <w:t xml:space="preserve"> and Pennell (2020)” citation. It is also worth noting that the findings of Louca and Pennell (2020) are substantially similar, though much more detailed, to the ones presented by Kubo and Iwasa (1995) a quarter century ago. These authors also described an</w:t>
      </w:r>
      <w:r>
        <w:rPr>
          <w:rFonts w:ascii="Times New Roman" w:eastAsia="Times New Roman" w:hAnsi="Times New Roman" w:cs="Times New Roman"/>
          <w:sz w:val="24"/>
          <w:szCs w:val="24"/>
        </w:rPr>
        <w:t xml:space="preserve"> infinite array of birth and death models fitting the data equally well, which has been effectively ignored by most later workers. </w:t>
      </w:r>
    </w:p>
    <w:p w14:paraId="103E2298"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issues raised by Louca and Pennell (2020) and Kubo and Iwasa (1995) do represent substantial methodological problems for</w:t>
      </w:r>
      <w:r>
        <w:rPr>
          <w:rFonts w:ascii="Times New Roman" w:eastAsia="Times New Roman" w:hAnsi="Times New Roman" w:cs="Times New Roman"/>
          <w:sz w:val="24"/>
          <w:szCs w:val="24"/>
        </w:rPr>
        <w:t xml:space="preserve"> comparative biology. However, this does not signal the </w:t>
      </w:r>
      <w:ins w:id="17" w:author="Jeremy Beaulieu" w:date="2022-06-21T23:22:00Z">
        <w:r>
          <w:rPr>
            <w:rFonts w:ascii="Times New Roman" w:eastAsia="Times New Roman" w:hAnsi="Times New Roman" w:cs="Times New Roman"/>
            <w:sz w:val="24"/>
            <w:szCs w:val="24"/>
          </w:rPr>
          <w:t>complete</w:t>
        </w:r>
      </w:ins>
      <w:r>
        <w:rPr>
          <w:rFonts w:ascii="Times New Roman" w:eastAsia="Times New Roman" w:hAnsi="Times New Roman" w:cs="Times New Roman"/>
          <w:sz w:val="24"/>
          <w:szCs w:val="24"/>
        </w:rPr>
        <w:t xml:space="preserve"> </w:t>
      </w:r>
      <w:ins w:id="18" w:author="Jeremy Beaulieu" w:date="2022-06-21T23:22:00Z">
        <w:r>
          <w:rPr>
            <w:rFonts w:ascii="Times New Roman" w:eastAsia="Times New Roman" w:hAnsi="Times New Roman" w:cs="Times New Roman"/>
            <w:sz w:val="24"/>
            <w:szCs w:val="24"/>
          </w:rPr>
          <w:t>demise</w:t>
        </w:r>
      </w:ins>
      <w:del w:id="19" w:author="Jeremy Beaulieu" w:date="2022-06-21T23:22:00Z">
        <w:r>
          <w:rPr>
            <w:rFonts w:ascii="Times New Roman" w:eastAsia="Times New Roman" w:hAnsi="Times New Roman" w:cs="Times New Roman"/>
            <w:sz w:val="24"/>
            <w:szCs w:val="24"/>
          </w:rPr>
          <w:delText>end</w:delText>
        </w:r>
      </w:del>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w:t>
      </w:r>
      <w:r>
        <w:rPr>
          <w:rFonts w:ascii="Times New Roman" w:eastAsia="Times New Roman" w:hAnsi="Times New Roman" w:cs="Times New Roman"/>
          <w:sz w:val="24"/>
          <w:szCs w:val="24"/>
        </w:rPr>
        <w:t xml:space="preserve">ations where the goal is to </w:t>
      </w:r>
      <w:ins w:id="20" w:author="Jeremy Beaulieu" w:date="2022-06-21T23:23:00Z">
        <w:r>
          <w:rPr>
            <w:rFonts w:ascii="Times New Roman" w:eastAsia="Times New Roman" w:hAnsi="Times New Roman" w:cs="Times New Roman"/>
            <w:sz w:val="24"/>
            <w:szCs w:val="24"/>
          </w:rPr>
          <w:t xml:space="preserve">reconstruct and </w:t>
        </w:r>
      </w:ins>
      <w:r>
        <w:rPr>
          <w:rFonts w:ascii="Times New Roman" w:eastAsia="Times New Roman" w:hAnsi="Times New Roman" w:cs="Times New Roman"/>
          <w:sz w:val="24"/>
          <w:szCs w:val="24"/>
        </w:rPr>
        <w:t>interpret diversification rates through time using what we refer to as, “time-varying, lineage homogeneous” models — again, models in which all lineages experience the same variable rates at any given point in ti</w:t>
      </w:r>
      <w:r>
        <w:rPr>
          <w:rFonts w:ascii="Times New Roman" w:eastAsia="Times New Roman" w:hAnsi="Times New Roman" w:cs="Times New Roman"/>
          <w:sz w:val="24"/>
          <w:szCs w:val="24"/>
        </w:rPr>
        <w:t>me. These would be analogous to a non-heritable trait-dependent process (Lambert and Stadler, 2013), where changes in a trait occur exactly the same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ins w:id="21" w:author="Brian O'Meara" w:date="2022-06-13T19:23:00Z">
        <w:del w:id="22" w:author="Jeremy Beaulieu" w:date="2022-06-13T19:25:00Z">
          <w:r>
            <w:rPr>
              <w:rFonts w:ascii="Times New Roman" w:eastAsia="Times New Roman" w:hAnsi="Times New Roman" w:cs="Times New Roman"/>
              <w:sz w:val="24"/>
              <w:szCs w:val="24"/>
            </w:rPr>
            <w:delText>Much of th</w:delText>
          </w:r>
          <w:r>
            <w:rPr>
              <w:rFonts w:ascii="Times New Roman" w:eastAsia="Times New Roman" w:hAnsi="Times New Roman" w:cs="Times New Roman"/>
              <w:sz w:val="24"/>
              <w:szCs w:val="24"/>
            </w:rPr>
            <w:delText>e furor about diversification models focuses on these time-varying, lineage homogen</w:delText>
          </w:r>
        </w:del>
      </w:ins>
      <w:ins w:id="23" w:author="Jeremy Beaulieu" w:date="2022-06-13T19:25:00Z">
        <w:del w:id="24" w:author="Jeremy Beaulieu" w:date="2022-06-13T19:25:00Z">
          <w:r>
            <w:rPr>
              <w:rFonts w:ascii="Times New Roman" w:eastAsia="Times New Roman" w:hAnsi="Times New Roman" w:cs="Times New Roman"/>
              <w:sz w:val="24"/>
              <w:szCs w:val="24"/>
            </w:rPr>
            <w:delText>e</w:delText>
          </w:r>
        </w:del>
      </w:ins>
      <w:ins w:id="25" w:author="Brian O'Meara" w:date="2022-06-13T19:23:00Z">
        <w:del w:id="26" w:author="Jeremy Beaulieu" w:date="2022-06-13T19:25:00Z">
          <w:r>
            <w:rPr>
              <w:rFonts w:ascii="Times New Roman" w:eastAsia="Times New Roman" w:hAnsi="Times New Roman" w:cs="Times New Roman"/>
              <w:sz w:val="24"/>
              <w:szCs w:val="24"/>
            </w:rPr>
            <w:delText xml:space="preserve">ous models. </w:delText>
          </w:r>
        </w:del>
        <w:r>
          <w:rPr>
            <w:rFonts w:ascii="Times New Roman" w:eastAsia="Times New Roman" w:hAnsi="Times New Roman" w:cs="Times New Roman"/>
            <w:sz w:val="24"/>
            <w:szCs w:val="24"/>
          </w:rPr>
          <w:t xml:space="preserve">We also briefly examine the case of time-constant, lineage heterogeneous </w:t>
        </w:r>
        <w:r>
          <w:rPr>
            <w:rFonts w:ascii="Times New Roman" w:eastAsia="Times New Roman" w:hAnsi="Times New Roman" w:cs="Times New Roman"/>
            <w:sz w:val="24"/>
            <w:szCs w:val="24"/>
          </w:rPr>
          <w:t xml:space="preserve">(e.g., state-speciation and extinction, or SSE models; Maddison et al. 2007, Vasconcelos et al. 2022) models and show that they have access to information across clades not used by the former kind of models. </w:t>
        </w:r>
        <w:del w:id="27" w:author="Jeremy Beaulieu" w:date="2022-06-13T19:25:00Z">
          <w:r>
            <w:rPr>
              <w:rFonts w:ascii="Times New Roman" w:eastAsia="Times New Roman" w:hAnsi="Times New Roman" w:cs="Times New Roman"/>
              <w:sz w:val="24"/>
              <w:szCs w:val="24"/>
            </w:rPr>
            <w:delText>However, in cases where the reality is time-</w:delText>
          </w:r>
        </w:del>
      </w:ins>
      <w:ins w:id="28" w:author="Jeremy Beaulieu" w:date="2022-06-13T19:25:00Z">
        <w:del w:id="29" w:author="Jeremy Beaulieu" w:date="2022-06-13T19:25:00Z">
          <w:r>
            <w:rPr>
              <w:rFonts w:ascii="Times New Roman" w:eastAsia="Times New Roman" w:hAnsi="Times New Roman" w:cs="Times New Roman"/>
              <w:sz w:val="24"/>
              <w:szCs w:val="24"/>
            </w:rPr>
            <w:delText>depe</w:delText>
          </w:r>
          <w:r>
            <w:rPr>
              <w:rFonts w:ascii="Times New Roman" w:eastAsia="Times New Roman" w:hAnsi="Times New Roman" w:cs="Times New Roman"/>
              <w:sz w:val="24"/>
              <w:szCs w:val="24"/>
            </w:rPr>
            <w:delText>ndent</w:delText>
          </w:r>
        </w:del>
      </w:ins>
      <w:ins w:id="30" w:author="Brian O'Meara" w:date="2022-06-13T19:23:00Z">
        <w:del w:id="31" w:author="Jeremy Beaulieu" w:date="2022-06-13T19:25:00Z">
          <w:r>
            <w:rPr>
              <w:rFonts w:ascii="Times New Roman" w:eastAsia="Times New Roman" w:hAnsi="Times New Roman" w:cs="Times New Roman"/>
              <w:sz w:val="24"/>
              <w:szCs w:val="24"/>
            </w:rPr>
            <w:delText>varying</w:delText>
          </w:r>
        </w:del>
      </w:ins>
      <w:ins w:id="32" w:author="Jeremy Beaulieu" w:date="2022-06-13T19:25:00Z">
        <w:del w:id="33" w:author="Jeremy Beaulieu" w:date="2022-06-13T19:25:00Z">
          <w:r>
            <w:rPr>
              <w:rFonts w:ascii="Times New Roman" w:eastAsia="Times New Roman" w:hAnsi="Times New Roman" w:cs="Times New Roman"/>
              <w:sz w:val="24"/>
              <w:szCs w:val="24"/>
            </w:rPr>
            <w:delText xml:space="preserve"> rates varying uniformly across the tree</w:delText>
          </w:r>
        </w:del>
      </w:ins>
      <w:ins w:id="34" w:author="Brian O'Meara" w:date="2022-06-13T19:23:00Z">
        <w:del w:id="35" w:author="Jeremy Beaulieu" w:date="2022-06-13T19:25:00Z">
          <w:r>
            <w:rPr>
              <w:rFonts w:ascii="Times New Roman" w:eastAsia="Times New Roman" w:hAnsi="Times New Roman" w:cs="Times New Roman"/>
              <w:sz w:val="24"/>
              <w:szCs w:val="24"/>
            </w:rPr>
            <w:delText xml:space="preserve"> they can still get bad point estimates of rates. </w:delText>
          </w:r>
        </w:del>
        <w:del w:id="36" w:author="Brian O'Meara" w:date="2022-06-13T19:23:00Z">
          <w:r>
            <w:rPr>
              <w:rFonts w:ascii="Times New Roman" w:eastAsia="Times New Roman" w:hAnsi="Times New Roman" w:cs="Times New Roman"/>
              <w:sz w:val="24"/>
              <w:szCs w:val="24"/>
            </w:rPr>
            <w:delText xml:space="preserve"> </w:delText>
          </w:r>
        </w:del>
      </w:ins>
      <w:del w:id="37" w:author="Brian O'Meara" w:date="2022-06-13T19:23:00Z">
        <w:r>
          <w:rPr>
            <w:rFonts w:ascii="Times New Roman" w:eastAsia="Times New Roman" w:hAnsi="Times New Roman" w:cs="Times New Roman"/>
            <w:sz w:val="24"/>
            <w:szCs w:val="24"/>
          </w:rPr>
          <w:delText>We argue that what we refer to as “lineage-specific heterogeneous” models, in which rates vary among lineages across time points, perhaps due to the inhe</w:delText>
        </w:r>
        <w:r>
          <w:rPr>
            <w:rFonts w:ascii="Times New Roman" w:eastAsia="Times New Roman" w:hAnsi="Times New Roman" w:cs="Times New Roman"/>
            <w:sz w:val="24"/>
            <w:szCs w:val="24"/>
          </w:rPr>
          <w:delText>ritance of a trait (e.g., state-speciation and extinction, or SSE models; Maddison et al. 2007), should be immune to the issues of identifiability raised above. This comes with the substantial caveat that this is true if, and probably only if, the heritabl</w:delText>
        </w:r>
        <w:r>
          <w:rPr>
            <w:rFonts w:ascii="Times New Roman" w:eastAsia="Times New Roman" w:hAnsi="Times New Roman" w:cs="Times New Roman"/>
            <w:sz w:val="24"/>
            <w:szCs w:val="24"/>
          </w:rPr>
          <w:delText>e rate changes are modeled as containing a single speciation and extinction rate that do not vary through time. Essentially, we will show that these models do “work” if we limit the model space to those with single rates at any time point.</w:delText>
        </w:r>
      </w:del>
      <w:r>
        <w:rPr>
          <w:rFonts w:ascii="Times New Roman" w:eastAsia="Times New Roman" w:hAnsi="Times New Roman" w:cs="Times New Roman"/>
          <w:sz w:val="24"/>
          <w:szCs w:val="24"/>
        </w:rPr>
        <w:t xml:space="preserve"> </w:t>
      </w:r>
    </w:p>
    <w:p w14:paraId="3AC1D48C"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address</w:t>
      </w:r>
      <w:r>
        <w:rPr>
          <w:rFonts w:ascii="Times New Roman" w:eastAsia="Times New Roman" w:hAnsi="Times New Roman" w:cs="Times New Roman"/>
          <w:sz w:val="24"/>
          <w:szCs w:val="24"/>
        </w:rPr>
        <w:t xml:space="preserve"> some of the other procedures proposed, explicitly or implicitly, by Louca and Pennell (2020): continuing with pulled diversification rate reconstruction</w:t>
      </w:r>
      <w:ins w:id="38" w:author="Jeremy Beaulieu" w:date="2022-06-21T23:24:00Z">
        <w:r>
          <w:rPr>
            <w:rFonts w:ascii="Times New Roman" w:eastAsia="Times New Roman" w:hAnsi="Times New Roman" w:cs="Times New Roman"/>
            <w:sz w:val="24"/>
            <w:szCs w:val="24"/>
          </w:rPr>
          <w:t xml:space="preserve"> (an “effective diversification rate” that includes the effect of sampling)</w:t>
        </w:r>
      </w:ins>
      <w:r>
        <w:rPr>
          <w:rFonts w:ascii="Times New Roman" w:eastAsia="Times New Roman" w:hAnsi="Times New Roman" w:cs="Times New Roman"/>
          <w:sz w:val="24"/>
          <w:szCs w:val="24"/>
        </w:rPr>
        <w:t>, focusing on a point estima</w:t>
      </w:r>
      <w:r>
        <w:rPr>
          <w:rFonts w:ascii="Times New Roman" w:eastAsia="Times New Roman" w:hAnsi="Times New Roman" w:cs="Times New Roman"/>
          <w:sz w:val="24"/>
          <w:szCs w:val="24"/>
        </w:rPr>
        <w:t>te only, no longer penalizing for model complexity, and how information is distributed on trees.</w:t>
      </w:r>
    </w:p>
    <w:p w14:paraId="3903C298"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04D22D9" w14:textId="77777777" w:rsidR="00A93FA1" w:rsidRDefault="00440CA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w:t>
      </w:r>
      <w:r>
        <w:rPr>
          <w:rFonts w:ascii="Times New Roman" w:eastAsia="Times New Roman" w:hAnsi="Times New Roman" w:cs="Times New Roman"/>
          <w:sz w:val="24"/>
          <w:szCs w:val="24"/>
        </w:rPr>
        <w:t>n up, only that certain questions are infeasible.</w:t>
      </w:r>
    </w:p>
    <w:p w14:paraId="0A3ED2AD" w14:textId="77777777" w:rsidR="00A93FA1" w:rsidRDefault="00440CA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Time-varying, lineage homogeneous models that use just the information from a lineage through time curve </w:t>
      </w:r>
      <w:ins w:id="39" w:author="Jeremy Beaulieu" w:date="2022-06-21T19:17:00Z">
        <w:r>
          <w:rPr>
            <w:rFonts w:ascii="Times New Roman" w:eastAsia="Times New Roman" w:hAnsi="Times New Roman" w:cs="Times New Roman"/>
            <w:sz w:val="24"/>
            <w:szCs w:val="24"/>
          </w:rPr>
          <w:t xml:space="preserve">(even if the input is a full phylogeny) </w:t>
        </w:r>
      </w:ins>
      <w:r>
        <w:rPr>
          <w:rFonts w:ascii="Times New Roman" w:eastAsia="Times New Roman" w:hAnsi="Times New Roman" w:cs="Times New Roman"/>
          <w:sz w:val="24"/>
          <w:szCs w:val="24"/>
        </w:rPr>
        <w:t xml:space="preserve">to estimate </w:t>
      </w:r>
      <w:r>
        <w:rPr>
          <w:rFonts w:ascii="Times New Roman" w:eastAsia="Times New Roman" w:hAnsi="Times New Roman" w:cs="Times New Roman"/>
          <w:sz w:val="24"/>
          <w:szCs w:val="24"/>
        </w:rPr>
        <w:lastRenderedPageBreak/>
        <w:t>changing speciation, extinction, diversification,</w:t>
      </w:r>
      <w:r>
        <w:rPr>
          <w:rFonts w:ascii="Times New Roman" w:eastAsia="Times New Roman" w:hAnsi="Times New Roman" w:cs="Times New Roman"/>
          <w:sz w:val="24"/>
          <w:szCs w:val="24"/>
        </w:rPr>
        <w:t xml:space="preserve"> turnover, or extinction fraction should be avoided due to congruence issues.</w:t>
      </w:r>
    </w:p>
    <w:p w14:paraId="2724E348" w14:textId="77777777" w:rsidR="00A93FA1" w:rsidRDefault="00440CA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(Louca and Pennell 2020) are identifiable, but they fail to incorporate the substantial uncertainty in reconstructions that come as a result of typically exponentially decreasing number of data poi</w:t>
      </w:r>
      <w:r>
        <w:rPr>
          <w:rFonts w:ascii="Times New Roman" w:eastAsia="Times New Roman" w:hAnsi="Times New Roman" w:cs="Times New Roman"/>
          <w:sz w:val="24"/>
          <w:szCs w:val="24"/>
        </w:rPr>
        <w:t>nts (lineages) as one approaches the root of a tree (this also plagues the methods in point 2)</w:t>
      </w:r>
    </w:p>
    <w:p w14:paraId="4D300FFB" w14:textId="77777777" w:rsidR="00A93FA1" w:rsidRDefault="00440CA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SSE methods, and likely other methods that investigate heterogeneity across taxa, use information beyond that in a lineages through time curve and their uti</w:t>
      </w:r>
      <w:r>
        <w:rPr>
          <w:rFonts w:ascii="Times New Roman" w:eastAsia="Times New Roman" w:hAnsi="Times New Roman" w:cs="Times New Roman"/>
          <w:sz w:val="24"/>
          <w:szCs w:val="24"/>
        </w:rPr>
        <w:t xml:space="preserve">lity remains intact in the face of Louca and Pennell (2020) and Kubo and Iwasa (1995). </w:t>
      </w:r>
    </w:p>
    <w:p w14:paraId="47E1ED52" w14:textId="77777777" w:rsidR="00A93FA1" w:rsidRDefault="00A93FA1">
      <w:pPr>
        <w:spacing w:line="480" w:lineRule="auto"/>
        <w:ind w:firstLine="720"/>
        <w:rPr>
          <w:rFonts w:ascii="Times New Roman" w:eastAsia="Times New Roman" w:hAnsi="Times New Roman" w:cs="Times New Roman"/>
          <w:sz w:val="24"/>
          <w:szCs w:val="24"/>
        </w:rPr>
      </w:pPr>
    </w:p>
    <w:p w14:paraId="415A3429" w14:textId="77777777" w:rsidR="00A93FA1" w:rsidRDefault="00440C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3C8FECC6"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come as a surprise that this issue of two models fitting data equally well is not new to comparative methods. Take, for instance, the inference of evolutionary trends, which, broadly defined, are identifiable patterns of trait evolution in a given d</w:t>
      </w:r>
      <w:r>
        <w:rPr>
          <w:rFonts w:ascii="Times New Roman" w:eastAsia="Times New Roman" w:hAnsi="Times New Roman" w:cs="Times New Roman"/>
          <w:sz w:val="24"/>
          <w:szCs w:val="24"/>
        </w:rPr>
        <w:t xml:space="preserve">irection through time. Using only extant species, can we detect horses getting bigger and with fewer digits, or increases in the mean seed size in flowering plants since the Cretaceous (e.g., Tifney 1984; Eriksson et al. 2000), or, more generally, uncover </w:t>
      </w:r>
      <w:r>
        <w:rPr>
          <w:rFonts w:ascii="Times New Roman" w:eastAsia="Times New Roman" w:hAnsi="Times New Roman" w:cs="Times New Roman"/>
          <w:sz w:val="24"/>
          <w:szCs w:val="24"/>
        </w:rPr>
        <w:t>an evolutionary arms race between predator and prey (e.g., Dawkins and Krebs 1979; Abrams 1986)? It is trivial to extend a simple Brownian motion model to include a parameter that allows for the focal trait to evolve along a trend, and this is available in</w:t>
      </w:r>
      <w:r>
        <w:rPr>
          <w:rFonts w:ascii="Times New Roman" w:eastAsia="Times New Roman" w:hAnsi="Times New Roman" w:cs="Times New Roman"/>
          <w:sz w:val="24"/>
          <w:szCs w:val="24"/>
        </w:rPr>
        <w:t xml:space="preserve"> popular software like the R package </w:t>
      </w:r>
      <w:r>
        <w:rPr>
          <w:rFonts w:ascii="Times New Roman" w:eastAsia="Times New Roman" w:hAnsi="Times New Roman" w:cs="Times New Roman"/>
          <w:i/>
          <w:sz w:val="24"/>
          <w:szCs w:val="24"/>
        </w:rPr>
        <w:t>geiger</w:t>
      </w:r>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w:t>
      </w:r>
      <w:r>
        <w:rPr>
          <w:rFonts w:ascii="Times New Roman" w:eastAsia="Times New Roman" w:hAnsi="Times New Roman" w:cs="Times New Roman"/>
          <w:sz w:val="24"/>
          <w:szCs w:val="24"/>
        </w:rPr>
        <w:lastRenderedPageBreak/>
        <w:t>comparisons between the two are straightforward. However, a</w:t>
      </w:r>
      <w:r>
        <w:rPr>
          <w:rFonts w:ascii="Times New Roman" w:eastAsia="Times New Roman" w:hAnsi="Times New Roman" w:cs="Times New Roman"/>
          <w:sz w:val="24"/>
          <w:szCs w:val="24"/>
        </w:rPr>
        <w:t>s Felsenstein (1988) and Hansen and Martins (1996) have pointed out, even though trait values move in a given direction under a Brownian motion with a trend model, this does not affect the expected covariances</w:t>
      </w:r>
      <w:ins w:id="40" w:author="Brian O'Meara" w:date="2022-06-13T18:21:00Z">
        <w:r>
          <w:rPr>
            <w:rFonts w:ascii="Times New Roman" w:eastAsia="Times New Roman" w:hAnsi="Times New Roman" w:cs="Times New Roman"/>
            <w:sz w:val="24"/>
            <w:szCs w:val="24"/>
          </w:rPr>
          <w:t xml:space="preserve"> or means</w:t>
        </w:r>
      </w:ins>
      <w:r>
        <w:rPr>
          <w:rFonts w:ascii="Times New Roman" w:eastAsia="Times New Roman" w:hAnsi="Times New Roman" w:cs="Times New Roman"/>
          <w:sz w:val="24"/>
          <w:szCs w:val="24"/>
        </w:rPr>
        <w:t xml:space="preserve"> among species trait values. </w:t>
      </w:r>
      <w:del w:id="41" w:author="Brian O'Meara" w:date="2022-06-13T18:21:00Z">
        <w:r>
          <w:rPr>
            <w:rFonts w:ascii="Times New Roman" w:eastAsia="Times New Roman" w:hAnsi="Times New Roman" w:cs="Times New Roman"/>
            <w:sz w:val="24"/>
            <w:szCs w:val="24"/>
          </w:rPr>
          <w:delText xml:space="preserve">That is, </w:delText>
        </w:r>
        <w:r>
          <w:rPr>
            <w:rFonts w:ascii="Times New Roman" w:eastAsia="Times New Roman" w:hAnsi="Times New Roman" w:cs="Times New Roman"/>
            <w:sz w:val="24"/>
            <w:szCs w:val="24"/>
          </w:rPr>
          <w:delText>the expected trait differences among species is still linearly dependent on time, meaning closely related species are still expected to be more phenotypically similar than more distantly related species, which is an identical assumption under a standard Br</w:delText>
        </w:r>
        <w:r>
          <w:rPr>
            <w:rFonts w:ascii="Times New Roman" w:eastAsia="Times New Roman" w:hAnsi="Times New Roman" w:cs="Times New Roman"/>
            <w:sz w:val="24"/>
            <w:szCs w:val="24"/>
          </w:rPr>
          <w:delText xml:space="preserve">ownian motion model. </w:delText>
        </w:r>
      </w:del>
      <w:ins w:id="42" w:author="Jeremy Beaulieu" w:date="2022-06-21T19:19:00Z">
        <w:r>
          <w:rPr>
            <w:rFonts w:ascii="Times New Roman" w:eastAsia="Times New Roman" w:hAnsi="Times New Roman" w:cs="Times New Roman"/>
            <w:sz w:val="24"/>
            <w:szCs w:val="24"/>
          </w:rPr>
          <w:t>Consequently</w:t>
        </w:r>
      </w:ins>
      <w:del w:id="43" w:author="Jeremy Beaulieu" w:date="2022-06-21T19:19:00Z">
        <w:r>
          <w:rPr>
            <w:rFonts w:ascii="Times New Roman" w:eastAsia="Times New Roman" w:hAnsi="Times New Roman" w:cs="Times New Roman"/>
            <w:sz w:val="24"/>
            <w:szCs w:val="24"/>
          </w:rPr>
          <w:delText>As a consequence</w:delText>
        </w:r>
      </w:del>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w:t>
      </w:r>
      <w:r>
        <w:rPr>
          <w:rFonts w:ascii="Times New Roman" w:eastAsia="Times New Roman" w:hAnsi="Times New Roman" w:cs="Times New Roman"/>
          <w:sz w:val="24"/>
          <w:szCs w:val="24"/>
        </w:rPr>
        <w:t>d versus no trend Brownian motion model, even if the question is compelling. Instead, we are limited to questions about rates, not directions.</w:t>
      </w:r>
    </w:p>
    <w:p w14:paraId="787B46A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w:t>
      </w:r>
      <w:r>
        <w:rPr>
          <w:rFonts w:ascii="Times New Roman" w:eastAsia="Times New Roman" w:hAnsi="Times New Roman" w:cs="Times New Roman"/>
          <w:sz w:val="24"/>
          <w:szCs w:val="24"/>
        </w:rPr>
        <w:t xml:space="preserve">ancestor of a clade of taxa with body sizes ranging from 10-12 kg might have a reconstructed state near 11 kg under a </w:t>
      </w:r>
      <w:del w:id="44" w:author="Brian O'Meara" w:date="2022-06-13T18:25:00Z">
        <w:r>
          <w:rPr>
            <w:rFonts w:ascii="Times New Roman" w:eastAsia="Times New Roman" w:hAnsi="Times New Roman" w:cs="Times New Roman"/>
            <w:sz w:val="24"/>
            <w:szCs w:val="24"/>
          </w:rPr>
          <w:delText xml:space="preserve">no trend </w:delText>
        </w:r>
      </w:del>
      <w:r>
        <w:rPr>
          <w:rFonts w:ascii="Times New Roman" w:eastAsia="Times New Roman" w:hAnsi="Times New Roman" w:cs="Times New Roman"/>
          <w:sz w:val="24"/>
          <w:szCs w:val="24"/>
        </w:rPr>
        <w:t>model</w:t>
      </w:r>
      <w:ins w:id="45" w:author="Brian O'Meara" w:date="2022-06-13T18:25:00Z">
        <w:r>
          <w:rPr>
            <w:rFonts w:ascii="Times New Roman" w:eastAsia="Times New Roman" w:hAnsi="Times New Roman" w:cs="Times New Roman"/>
            <w:sz w:val="24"/>
            <w:szCs w:val="24"/>
          </w:rPr>
          <w:t xml:space="preserve"> where the trend is forced to </w:t>
        </w:r>
      </w:ins>
      <w:ins w:id="46" w:author="Jeremy Beaulieu" w:date="2022-06-21T23:30:00Z">
        <w:r>
          <w:rPr>
            <w:rFonts w:ascii="Times New Roman" w:eastAsia="Times New Roman" w:hAnsi="Times New Roman" w:cs="Times New Roman"/>
            <w:sz w:val="24"/>
            <w:szCs w:val="24"/>
          </w:rPr>
          <w:t>take</w:t>
        </w:r>
      </w:ins>
      <w:ins w:id="47" w:author="Brian O'Meara" w:date="2022-06-13T18:25:00Z">
        <w:del w:id="48" w:author="Jeremy Beaulieu" w:date="2022-06-21T23:30:00Z">
          <w:r>
            <w:rPr>
              <w:rFonts w:ascii="Times New Roman" w:eastAsia="Times New Roman" w:hAnsi="Times New Roman" w:cs="Times New Roman"/>
              <w:sz w:val="24"/>
              <w:szCs w:val="24"/>
            </w:rPr>
            <w:delText>be the</w:delText>
          </w:r>
        </w:del>
        <w:r>
          <w:rPr>
            <w:rFonts w:ascii="Times New Roman" w:eastAsia="Times New Roman" w:hAnsi="Times New Roman" w:cs="Times New Roman"/>
            <w:sz w:val="24"/>
            <w:szCs w:val="24"/>
          </w:rPr>
          <w:t xml:space="preserve"> </w:t>
        </w:r>
      </w:ins>
      <w:ins w:id="49" w:author="Jeremy Beaulieu" w:date="2022-06-21T23:30:00Z">
        <w:r>
          <w:rPr>
            <w:rFonts w:ascii="Times New Roman" w:eastAsia="Times New Roman" w:hAnsi="Times New Roman" w:cs="Times New Roman"/>
            <w:sz w:val="24"/>
            <w:szCs w:val="24"/>
          </w:rPr>
          <w:t xml:space="preserve">an </w:t>
        </w:r>
      </w:ins>
      <w:ins w:id="50" w:author="Brian O'Meara" w:date="2022-06-13T18:25:00Z">
        <w:r>
          <w:rPr>
            <w:rFonts w:ascii="Times New Roman" w:eastAsia="Times New Roman" w:hAnsi="Times New Roman" w:cs="Times New Roman"/>
            <w:sz w:val="24"/>
            <w:szCs w:val="24"/>
          </w:rPr>
          <w:t>arbitrary value of zero</w:t>
        </w:r>
      </w:ins>
      <w:r>
        <w:rPr>
          <w:rFonts w:ascii="Times New Roman" w:eastAsia="Times New Roman" w:hAnsi="Times New Roman" w:cs="Times New Roman"/>
          <w:sz w:val="24"/>
          <w:szCs w:val="24"/>
        </w:rPr>
        <w:t xml:space="preserve">, but could have a reconstructed state of 50 kg under a model with a trend of an incremental trait decrease through time. </w:t>
      </w:r>
      <w:ins w:id="51" w:author="Brian O'Meara" w:date="2022-06-13T18:23:00Z">
        <w:r>
          <w:rPr>
            <w:rFonts w:ascii="Times New Roman" w:eastAsia="Times New Roman" w:hAnsi="Times New Roman" w:cs="Times New Roman"/>
            <w:sz w:val="24"/>
            <w:szCs w:val="24"/>
          </w:rPr>
          <w:t>By convention, we only use the former models, but the latter models could fit exactly as well. This makes ancestral state reconstructi</w:t>
        </w:r>
        <w:r>
          <w:rPr>
            <w:rFonts w:ascii="Times New Roman" w:eastAsia="Times New Roman" w:hAnsi="Times New Roman" w:cs="Times New Roman"/>
            <w:sz w:val="24"/>
            <w:szCs w:val="24"/>
          </w:rPr>
          <w:t xml:space="preserve">on dubious at best, but it does not mean that Brownian motion models </w:t>
        </w:r>
      </w:ins>
      <w:del w:id="52" w:author="Brian O'Meara" w:date="2022-06-13T18:23:00Z">
        <w:r>
          <w:rPr>
            <w:rFonts w:ascii="Times New Roman" w:eastAsia="Times New Roman" w:hAnsi="Times New Roman" w:cs="Times New Roman"/>
            <w:sz w:val="24"/>
            <w:szCs w:val="24"/>
          </w:rPr>
          <w:delText>Such ancestral state reconstruction remains widely popular. Nevertheless, it is still a rather large leap to assert that, because these models are unidentifiable, models using Brownian mo</w:delText>
        </w:r>
        <w:r>
          <w:rPr>
            <w:rFonts w:ascii="Times New Roman" w:eastAsia="Times New Roman" w:hAnsi="Times New Roman" w:cs="Times New Roman"/>
            <w:sz w:val="24"/>
            <w:szCs w:val="24"/>
          </w:rPr>
          <w:delText xml:space="preserve">tion </w:delText>
        </w:r>
      </w:del>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Ornstein-Uhlenbeck models (e.g., Butler and King 2004; Beaulieu et al. 2012), Brownian models with more t</w:t>
      </w:r>
      <w:r>
        <w:rPr>
          <w:rFonts w:ascii="Times New Roman" w:eastAsia="Times New Roman" w:hAnsi="Times New Roman" w:cs="Times New Roman"/>
          <w:sz w:val="24"/>
          <w:szCs w:val="24"/>
        </w:rPr>
        <w:t>han one rate (e.g., O'Meara et al. 2006; Thomas et al. 2006), or models where the Brownian motion rate itself changes over time (e.g., Revell, 2021). In other words, while Brownian motion with a trend model is unidentifiable with modern taxa only, we would</w:t>
      </w:r>
      <w:r>
        <w:rPr>
          <w:rFonts w:ascii="Times New Roman" w:eastAsia="Times New Roman" w:hAnsi="Times New Roman" w:cs="Times New Roman"/>
          <w:sz w:val="24"/>
          <w:szCs w:val="24"/>
        </w:rPr>
        <w:t xml:space="preserve"> not, for instance, say that any model that attempts to estimate rates of evolution on such trees is uninterpretable. Some models in this space give the same likelihoods and cannot be </w:t>
      </w:r>
      <w:r>
        <w:rPr>
          <w:rFonts w:ascii="Times New Roman" w:eastAsia="Times New Roman" w:hAnsi="Times New Roman" w:cs="Times New Roman"/>
          <w:sz w:val="24"/>
          <w:szCs w:val="24"/>
        </w:rPr>
        <w:lastRenderedPageBreak/>
        <w:t>distinguished, but many others can, which calls for care and analysis, n</w:t>
      </w:r>
      <w:r>
        <w:rPr>
          <w:rFonts w:ascii="Times New Roman" w:eastAsia="Times New Roman" w:hAnsi="Times New Roman" w:cs="Times New Roman"/>
          <w:sz w:val="24"/>
          <w:szCs w:val="24"/>
        </w:rPr>
        <w:t>ot panic.</w:t>
      </w:r>
      <w:ins w:id="53" w:author="Brian O'Meara" w:date="2022-06-13T18:26:00Z">
        <w:r>
          <w:rPr>
            <w:rFonts w:ascii="Times New Roman" w:eastAsia="Times New Roman" w:hAnsi="Times New Roman" w:cs="Times New Roman"/>
            <w:sz w:val="24"/>
            <w:szCs w:val="24"/>
          </w:rPr>
          <w:t xml:space="preserve"> It does also point to issues that arise particularly when trying to estimate ancestral states.</w:t>
        </w:r>
      </w:ins>
    </w:p>
    <w:p w14:paraId="2C51CBD5" w14:textId="77777777" w:rsidR="00A93FA1" w:rsidRDefault="00440CA9">
      <w:pPr>
        <w:spacing w:line="480" w:lineRule="auto"/>
        <w:ind w:firstLine="720"/>
        <w:rPr>
          <w:del w:id="54" w:author="Brian O'Meara" w:date="2022-06-13T18: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statistically-based disciplines. Consider the classic coin-flipping example. Suppose we toss a </w:t>
      </w:r>
      <w:r>
        <w:rPr>
          <w:rFonts w:ascii="Times New Roman" w:eastAsia="Times New Roman" w:hAnsi="Times New Roman" w:cs="Times New Roman"/>
          <w:sz w:val="24"/>
          <w:szCs w:val="24"/>
        </w:rPr>
        <w:t>coin 10 times, and 2 of those tosses come up heads. The most straightforward fitted binomial model</w:t>
      </w:r>
      <w:ins w:id="55" w:author="Brian O'Meara" w:date="2022-06-13T18:30:00Z">
        <w:r>
          <w:rPr>
            <w:rFonts w:ascii="Times New Roman" w:eastAsia="Times New Roman" w:hAnsi="Times New Roman" w:cs="Times New Roman"/>
            <w:sz w:val="24"/>
            <w:szCs w:val="24"/>
          </w:rPr>
          <w:t>, which uses a single parameter,</w:t>
        </w:r>
      </w:ins>
      <w:r>
        <w:rPr>
          <w:rFonts w:ascii="Times New Roman" w:eastAsia="Times New Roman" w:hAnsi="Times New Roman" w:cs="Times New Roman"/>
          <w:sz w:val="24"/>
          <w:szCs w:val="24"/>
        </w:rPr>
        <w:t xml:space="preserve"> indicates that the probability of observing 2 heads in 10 flips is 0.3 for a biased coin with each flip having a 20% chance o</w:t>
      </w:r>
      <w:r>
        <w:rPr>
          <w:rFonts w:ascii="Times New Roman" w:eastAsia="Times New Roman" w:hAnsi="Times New Roman" w:cs="Times New Roman"/>
          <w:sz w:val="24"/>
          <w:szCs w:val="24"/>
        </w:rPr>
        <w:t>f landing on heads. Now suppose that every time we touch the coin, it gets slightly dented, or a bit of metal is worn away, and it becomes less and less likely to land on one side than the other. We can devise several models that have different slopes to a</w:t>
      </w:r>
      <w:r>
        <w:rPr>
          <w:rFonts w:ascii="Times New Roman" w:eastAsia="Times New Roman" w:hAnsi="Times New Roman" w:cs="Times New Roman"/>
          <w:sz w:val="24"/>
          <w:szCs w:val="24"/>
        </w:rPr>
        <w:t xml:space="preserve">lter the probability of heads after a set of coin flips (Figure 1). </w:t>
      </w:r>
      <w:ins w:id="56" w:author="Brian O'Meara" w:date="2022-06-13T18:30:00Z">
        <w:r>
          <w:rPr>
            <w:rFonts w:ascii="Times New Roman" w:eastAsia="Times New Roman" w:hAnsi="Times New Roman" w:cs="Times New Roman"/>
            <w:sz w:val="24"/>
            <w:szCs w:val="24"/>
          </w:rPr>
          <w:t xml:space="preserve">One model could allow every coin to start </w:t>
        </w:r>
      </w:ins>
      <w:ins w:id="57" w:author="Jeremy Beaulieu" w:date="2022-06-13T19:26:00Z">
        <w:r>
          <w:rPr>
            <w:rFonts w:ascii="Times New Roman" w:eastAsia="Times New Roman" w:hAnsi="Times New Roman" w:cs="Times New Roman"/>
            <w:sz w:val="24"/>
            <w:szCs w:val="24"/>
          </w:rPr>
          <w:t>out with a 100%</w:t>
        </w:r>
      </w:ins>
      <w:ins w:id="58" w:author="Brian O'Meara" w:date="2022-06-13T18:30:00Z">
        <w:del w:id="59" w:author="Jeremy Beaulieu" w:date="2022-06-13T19:26:00Z">
          <w:r>
            <w:rPr>
              <w:rFonts w:ascii="Times New Roman" w:eastAsia="Times New Roman" w:hAnsi="Times New Roman" w:cs="Times New Roman"/>
              <w:sz w:val="24"/>
              <w:szCs w:val="24"/>
            </w:rPr>
            <w:delText>out 100%</w:delText>
          </w:r>
        </w:del>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w:t>
        </w:r>
        <w:r>
          <w:rPr>
            <w:rFonts w:ascii="Times New Roman" w:eastAsia="Times New Roman" w:hAnsi="Times New Roman" w:cs="Times New Roman"/>
            <w:sz w:val="24"/>
            <w:szCs w:val="24"/>
          </w:rPr>
          <w:t xml:space="preserve">ery flip. </w:t>
        </w:r>
      </w:ins>
      <w:del w:id="60" w:author="Brian O'Meara" w:date="2022-06-13T18:30:00Z">
        <w:r>
          <w:rPr>
            <w:rFonts w:ascii="Times New Roman" w:eastAsia="Times New Roman" w:hAnsi="Times New Roman" w:cs="Times New Roman"/>
            <w:sz w:val="24"/>
            <w:szCs w:val="24"/>
          </w:rPr>
          <w:delText>For instance, the probability of heads can linearly increase with each flip, such that by the end the probability of heads is 10% higher than when we started flipping, and a model where the probability of heads decreases with each flip so that by</w:delText>
        </w:r>
        <w:r>
          <w:rPr>
            <w:rFonts w:ascii="Times New Roman" w:eastAsia="Times New Roman" w:hAnsi="Times New Roman" w:cs="Times New Roman"/>
            <w:sz w:val="24"/>
            <w:szCs w:val="24"/>
          </w:rPr>
          <w:delText xml:space="preserve"> the end it is 5% lower than when it started (Figure 1). </w:delText>
        </w:r>
      </w:del>
      <w:r>
        <w:rPr>
          <w:rFonts w:ascii="Times New Roman" w:eastAsia="Times New Roman" w:hAnsi="Times New Roman" w:cs="Times New Roman"/>
          <w:sz w:val="24"/>
          <w:szCs w:val="24"/>
        </w:rPr>
        <w:t xml:space="preserve">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w:t>
      </w:r>
      <w:r>
        <w:rPr>
          <w:rFonts w:ascii="Times New Roman" w:eastAsia="Times New Roman" w:hAnsi="Times New Roman" w:cs="Times New Roman"/>
          <w:sz w:val="24"/>
          <w:szCs w:val="24"/>
        </w:rPr>
        <w:t>robability of heads before any flips are made as well as what the probability of the next flip being heads</w:t>
      </w:r>
      <w:del w:id="61" w:author="Jeremy Beaulieu" w:date="2022-06-21T19:23:00Z">
        <w:r>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62" w:author="Brian O'Meara" w:date="2022-06-13T18:34:00Z">
        <w:r>
          <w:rPr>
            <w:rFonts w:ascii="Times New Roman" w:eastAsia="Times New Roman" w:hAnsi="Times New Roman" w:cs="Times New Roman"/>
            <w:sz w:val="24"/>
            <w:szCs w:val="24"/>
          </w:rPr>
          <w:delText xml:space="preserve">If we pre-set the 5% lower or 20% higher parameters ahead of time rather than fitting them, these have the same number of free parameters as the </w:delText>
        </w:r>
        <w:r>
          <w:rPr>
            <w:rFonts w:ascii="Times New Roman" w:eastAsia="Times New Roman" w:hAnsi="Times New Roman" w:cs="Times New Roman"/>
            <w:sz w:val="24"/>
            <w:szCs w:val="24"/>
          </w:rPr>
          <w:delText>homogeneous binomial model.</w:delText>
        </w:r>
      </w:del>
    </w:p>
    <w:p w14:paraId="59058484" w14:textId="77777777" w:rsidR="00A93FA1" w:rsidRDefault="00A93FA1">
      <w:pPr>
        <w:spacing w:line="480" w:lineRule="auto"/>
        <w:ind w:firstLine="720"/>
        <w:rPr>
          <w:rFonts w:ascii="Times New Roman" w:eastAsia="Times New Roman" w:hAnsi="Times New Roman" w:cs="Times New Roman"/>
          <w:sz w:val="24"/>
          <w:szCs w:val="24"/>
        </w:rPr>
      </w:pPr>
    </w:p>
    <w:p w14:paraId="43B9A980"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1DBD216" wp14:editId="29177B86">
            <wp:extent cx="5943600" cy="6781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6781800"/>
                    </a:xfrm>
                    <a:prstGeom prst="rect">
                      <a:avLst/>
                    </a:prstGeom>
                    <a:ln/>
                  </pic:spPr>
                </pic:pic>
              </a:graphicData>
            </a:graphic>
          </wp:inline>
        </w:drawing>
      </w:r>
    </w:p>
    <w:p w14:paraId="44A85C68"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w:t>
      </w:r>
      <w:r>
        <w:rPr>
          <w:rFonts w:ascii="Times New Roman" w:eastAsia="Times New Roman" w:hAnsi="Times New Roman" w:cs="Times New Roman"/>
          <w:sz w:val="24"/>
          <w:szCs w:val="24"/>
        </w:rPr>
        <w:t xml:space="preserve">ip. </w:t>
      </w:r>
    </w:p>
    <w:p w14:paraId="09EDD182" w14:textId="77777777" w:rsidR="00A93FA1" w:rsidRDefault="00A93FA1">
      <w:pPr>
        <w:spacing w:line="480" w:lineRule="auto"/>
        <w:ind w:firstLine="720"/>
        <w:rPr>
          <w:rFonts w:ascii="Times New Roman" w:eastAsia="Times New Roman" w:hAnsi="Times New Roman" w:cs="Times New Roman"/>
          <w:sz w:val="24"/>
          <w:szCs w:val="24"/>
        </w:rPr>
      </w:pPr>
    </w:p>
    <w:p w14:paraId="038B25E6"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Avoid inference of congruent diversification models</w:t>
      </w:r>
    </w:p>
    <w:p w14:paraId="0C39887A"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w:t>
      </w:r>
      <w:r>
        <w:rPr>
          <w:rFonts w:ascii="Times New Roman" w:eastAsia="Times New Roman" w:hAnsi="Times New Roman" w:cs="Times New Roman"/>
          <w:sz w:val="24"/>
          <w:szCs w:val="24"/>
        </w:rPr>
        <w:t>gruent</w:t>
      </w:r>
      <w:ins w:id="63" w:author="Brian O'Meara" w:date="2022-06-13T18:34:00Z">
        <w:r>
          <w:rPr>
            <w:rFonts w:ascii="Times New Roman" w:eastAsia="Times New Roman" w:hAnsi="Times New Roman" w:cs="Times New Roman"/>
            <w:sz w:val="24"/>
            <w:szCs w:val="24"/>
          </w:rPr>
          <w:t xml:space="preserve"> and have the same number of parameters</w:t>
        </w:r>
      </w:ins>
      <w:r>
        <w:rPr>
          <w:rFonts w:ascii="Times New Roman" w:eastAsia="Times New Roman" w:hAnsi="Times New Roman" w:cs="Times New Roman"/>
          <w:sz w:val="24"/>
          <w:szCs w:val="24"/>
        </w:rPr>
        <w:t>, each provides different predictions after a new set of coin flips are made (e.g., what is the likeliest outcome of the eleventh flip?). That is, even though they are indistinguishable from a probabilistic poin</w:t>
      </w:r>
      <w:r>
        <w:rPr>
          <w:rFonts w:ascii="Times New Roman" w:eastAsia="Times New Roman" w:hAnsi="Times New Roman" w:cs="Times New Roman"/>
          <w:sz w:val="24"/>
          <w:szCs w:val="24"/>
        </w:rPr>
        <w:t>t of view, we can still distinguish them when new data becomes available. Of course, with comparative methods we cannot simply “flip” evolution more times to distinguish among a set of congruent models. The emphasis, then, as Morlon et al. (202</w:t>
      </w:r>
      <w:ins w:id="64" w:author="Jeremy Beaulieu" w:date="2022-06-21T20:17:00Z">
        <w:r>
          <w:rPr>
            <w:rFonts w:ascii="Times New Roman" w:eastAsia="Times New Roman" w:hAnsi="Times New Roman" w:cs="Times New Roman"/>
            <w:sz w:val="24"/>
            <w:szCs w:val="24"/>
          </w:rPr>
          <w:t>2</w:t>
        </w:r>
      </w:ins>
      <w:del w:id="65" w:author="Jeremy Beaulieu" w:date="2022-06-21T20:17: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recently</w:t>
      </w:r>
      <w:r>
        <w:rPr>
          <w:rFonts w:ascii="Times New Roman" w:eastAsia="Times New Roman" w:hAnsi="Times New Roman" w:cs="Times New Roman"/>
          <w:sz w:val="24"/>
          <w:szCs w:val="24"/>
        </w:rPr>
        <w:t xml:space="preserve"> pointed out, becomes what we are trying to learn about the world, given what we know about how it works. It is generally true that with coins, we have a good idea that the probability of heads does not change meaningfully over flips, so we may be willing </w:t>
      </w:r>
      <w:r>
        <w:rPr>
          <w:rFonts w:ascii="Times New Roman" w:eastAsia="Times New Roman" w:hAnsi="Times New Roman" w:cs="Times New Roman"/>
          <w:sz w:val="24"/>
          <w:szCs w:val="24"/>
        </w:rPr>
        <w:t xml:space="preserve">to assume a standard binomial model and then question the fairness of a coin, perhaps as a way of extrapolating to other coins (i.e., if this Euro coin has a probability of heads of 0.502, is that true for other Euro coins?). In other words, the parameter </w:t>
      </w:r>
      <w:r>
        <w:rPr>
          <w:rFonts w:ascii="Times New Roman" w:eastAsia="Times New Roman" w:hAnsi="Times New Roman" w:cs="Times New Roman"/>
          <w:sz w:val="24"/>
          <w:szCs w:val="24"/>
        </w:rPr>
        <w:t xml:space="preserve">can be of interest because the model is not really in question. </w:t>
      </w:r>
    </w:p>
    <w:p w14:paraId="16357256"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w:t>
      </w:r>
      <w:r>
        <w:rPr>
          <w:rFonts w:ascii="Times New Roman" w:eastAsia="Times New Roman" w:hAnsi="Times New Roman" w:cs="Times New Roman"/>
          <w:sz w:val="24"/>
          <w:szCs w:val="24"/>
        </w:rPr>
        <w:t xml:space="preserve">s appropriate ahead of time. </w:t>
      </w:r>
      <w:del w:id="66" w:author="Brian O'Meara" w:date="2022-06-13T18:36:00Z">
        <w:r>
          <w:rPr>
            <w:rFonts w:ascii="Times New Roman" w:eastAsia="Times New Roman" w:hAnsi="Times New Roman" w:cs="Times New Roman"/>
            <w:sz w:val="24"/>
            <w:szCs w:val="24"/>
          </w:rPr>
          <w:delText xml:space="preserve">Even with diversification models that explicitly link rates to abiotic variables such as temperature or sea level changes (e.g., Condamine et al. 2013; 2019) the goal seems more focused on which model fits best. </w:delText>
        </w:r>
      </w:del>
      <w:r>
        <w:rPr>
          <w:rFonts w:ascii="Times New Roman" w:eastAsia="Times New Roman" w:hAnsi="Times New Roman" w:cs="Times New Roman"/>
          <w:sz w:val="24"/>
          <w:szCs w:val="24"/>
        </w:rPr>
        <w:t>In our view, we</w:t>
      </w:r>
      <w:r>
        <w:rPr>
          <w:rFonts w:ascii="Times New Roman" w:eastAsia="Times New Roman" w:hAnsi="Times New Roman" w:cs="Times New Roman"/>
          <w:sz w:val="24"/>
          <w:szCs w:val="24"/>
        </w:rPr>
        <w:t xml:space="preserve"> are not yet at the stage where we can confidently rule out a congruent model where extinction rates are driven by the position of a hypothetical dwarf star outside our solar system, which triggers periods of increased comet activity on Earth (e.g. Raup an</w:t>
      </w:r>
      <w:r>
        <w:rPr>
          <w:rFonts w:ascii="Times New Roman" w:eastAsia="Times New Roman" w:hAnsi="Times New Roman" w:cs="Times New Roman"/>
          <w:sz w:val="24"/>
          <w:szCs w:val="24"/>
        </w:rPr>
        <w:t xml:space="preserve">d Sepkowski 1984), over a more “sensible” model of, say, </w:t>
      </w:r>
      <w:r>
        <w:rPr>
          <w:rFonts w:ascii="Times New Roman" w:eastAsia="Times New Roman" w:hAnsi="Times New Roman" w:cs="Times New Roman"/>
          <w:sz w:val="24"/>
          <w:szCs w:val="24"/>
        </w:rPr>
        <w:lastRenderedPageBreak/>
        <w:t xml:space="preserve">temperature clearly affecting speciation but not extinction rates. In such cases, asking questions about which of several indistinguishable models fit does not seem to us a good use of our time. </w:t>
      </w:r>
    </w:p>
    <w:p w14:paraId="1B7001B2"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is also important to emphasize that our argument here is not that the issues Louca and Pennell (2020) point out are trivial. In fact, there are many papers, and even entire research programs, dedicated to the development of time-varying, lineage homogeneou</w:t>
      </w:r>
      <w:r>
        <w:rPr>
          <w:rFonts w:ascii="Times New Roman" w:eastAsia="Times New Roman" w:hAnsi="Times New Roman" w:cs="Times New Roman"/>
          <w:sz w:val="24"/>
          <w:szCs w:val="24"/>
        </w:rPr>
        <w:t>s models of diversification, and trying to draw conclusions based on which models fit best. But, as with coin flipping or Brownian motion, knowing what conclusions can be made given the models and data and limiting our work to those areas can be important.</w:t>
      </w:r>
      <w:r>
        <w:rPr>
          <w:rFonts w:ascii="Times New Roman" w:eastAsia="Times New Roman" w:hAnsi="Times New Roman" w:cs="Times New Roman"/>
          <w:sz w:val="24"/>
          <w:szCs w:val="24"/>
        </w:rPr>
        <w:t xml:space="preserve"> Moreover, if even coin flipping has congruent models, there is no guarantee that even models that currently seem to avoid the congruence issue, such as pulled diversification rates recommended by Louca and Pennell (2020), do not have other congruent model</w:t>
      </w:r>
      <w:r>
        <w:rPr>
          <w:rFonts w:ascii="Times New Roman" w:eastAsia="Times New Roman" w:hAnsi="Times New Roman" w:cs="Times New Roman"/>
          <w:sz w:val="24"/>
          <w:szCs w:val="24"/>
        </w:rPr>
        <w:t xml:space="preserve">s with different parameters, such as models that change rates by taxa rather than solely by time. </w:t>
      </w:r>
      <w:ins w:id="67" w:author="Jeremy Beaulieu" w:date="2022-06-21T19:28:00Z">
        <w:r>
          <w:rPr>
            <w:rFonts w:ascii="Times New Roman" w:eastAsia="Times New Roman" w:hAnsi="Times New Roman" w:cs="Times New Roman"/>
            <w:sz w:val="24"/>
            <w:szCs w:val="24"/>
          </w:rPr>
          <w:t>Work on non-parametric identifiability (Stoudt 2020; Louca and Pennell pers. comm.) may be fruitful for determining which models will end up being useful.</w:t>
        </w:r>
      </w:ins>
    </w:p>
    <w:p w14:paraId="32FDC2D6" w14:textId="77777777" w:rsidR="00A93FA1" w:rsidRDefault="00A93FA1">
      <w:pPr>
        <w:spacing w:line="480" w:lineRule="auto"/>
        <w:rPr>
          <w:rFonts w:ascii="Times New Roman" w:eastAsia="Times New Roman" w:hAnsi="Times New Roman" w:cs="Times New Roman"/>
          <w:sz w:val="24"/>
          <w:szCs w:val="24"/>
        </w:rPr>
      </w:pPr>
    </w:p>
    <w:p w14:paraId="4C2855EC" w14:textId="77777777" w:rsidR="00A93FA1" w:rsidRDefault="00440C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w:t>
      </w:r>
      <w:r>
        <w:rPr>
          <w:rFonts w:ascii="Times New Roman" w:eastAsia="Times New Roman" w:hAnsi="Times New Roman" w:cs="Times New Roman"/>
          <w:b/>
          <w:sz w:val="24"/>
          <w:szCs w:val="24"/>
        </w:rPr>
        <w:t>oid ancestral rate reconstruction</w:t>
      </w:r>
    </w:p>
    <w:p w14:paraId="427511D4" w14:textId="77777777" w:rsidR="00A93FA1" w:rsidRDefault="00440C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Ancestral state reconstruction of characters remains one of the most popular and widely used approaches in phylogenetic comparative methods, despite the occasional discussion to dampen enthusiasm in them (e.g., Cunningham</w:t>
      </w:r>
      <w:r>
        <w:rPr>
          <w:rFonts w:ascii="Times New Roman" w:eastAsia="Times New Roman" w:hAnsi="Times New Roman" w:cs="Times New Roman"/>
          <w:sz w:val="24"/>
          <w:szCs w:val="24"/>
        </w:rPr>
        <w:t xml:space="preserve"> et al. 1998; Omland 1999; Oakley and Cunningham, 2000). Ancestral state reconstruction is useful for formulating testable hypotheses, such as the synthesis and performance evaluation of putative ancestral proteins (e.g., Thornton et al. 2003; Pillai et al</w:t>
      </w:r>
      <w:r>
        <w:rPr>
          <w:rFonts w:ascii="Times New Roman" w:eastAsia="Times New Roman" w:hAnsi="Times New Roman" w:cs="Times New Roman"/>
          <w:sz w:val="24"/>
          <w:szCs w:val="24"/>
        </w:rPr>
        <w:t xml:space="preserve">. 2020), biogeographic history and movements of clades through time (e.g., Ree and Smith, 2008; Landis et al. 2020), and the order and timing of character state changes </w:t>
      </w:r>
      <w:r>
        <w:rPr>
          <w:rFonts w:ascii="Times New Roman" w:eastAsia="Times New Roman" w:hAnsi="Times New Roman" w:cs="Times New Roman"/>
          <w:sz w:val="24"/>
          <w:szCs w:val="24"/>
        </w:rPr>
        <w:lastRenderedPageBreak/>
        <w:t>(e.g., Schluter et al. 1997; Ackerly et al. 2006). Reconstructing diversification rates</w:t>
      </w:r>
      <w:r>
        <w:rPr>
          <w:rFonts w:ascii="Times New Roman" w:eastAsia="Times New Roman" w:hAnsi="Times New Roman" w:cs="Times New Roman"/>
          <w:sz w:val="24"/>
          <w:szCs w:val="24"/>
        </w:rPr>
        <w:t xml:space="preserve"> through time has a similar appeal, in that they too can point to testable hypotheses about the intrinsic and extrinsic factors that drive species diversity among groups. Armed with only a phylogeny of modern taxa, we can </w:t>
      </w:r>
      <w:ins w:id="68" w:author="Jeremy Beaulieu" w:date="2022-06-14T18:09:00Z">
        <w:r>
          <w:rPr>
            <w:rFonts w:ascii="Times New Roman" w:eastAsia="Times New Roman" w:hAnsi="Times New Roman" w:cs="Times New Roman"/>
            <w:sz w:val="24"/>
            <w:szCs w:val="24"/>
          </w:rPr>
          <w:t>reconstruct how</w:t>
        </w:r>
      </w:ins>
      <w:del w:id="69" w:author="Jeremy Beaulieu" w:date="2022-06-14T18:09:00Z">
        <w:r>
          <w:rPr>
            <w:rFonts w:ascii="Times New Roman" w:eastAsia="Times New Roman" w:hAnsi="Times New Roman" w:cs="Times New Roman"/>
            <w:sz w:val="24"/>
            <w:szCs w:val="24"/>
          </w:rPr>
          <w:delText>reconstruct the sei</w:delText>
        </w:r>
        <w:r>
          <w:rPr>
            <w:rFonts w:ascii="Times New Roman" w:eastAsia="Times New Roman" w:hAnsi="Times New Roman" w:cs="Times New Roman"/>
            <w:sz w:val="24"/>
            <w:szCs w:val="24"/>
          </w:rPr>
          <w:delText>smograph tracing of how</w:delText>
        </w:r>
      </w:del>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w:t>
      </w:r>
      <w:r>
        <w:rPr>
          <w:rFonts w:ascii="Times New Roman" w:eastAsia="Times New Roman" w:hAnsi="Times New Roman" w:cs="Times New Roman"/>
          <w:sz w:val="24"/>
          <w:szCs w:val="24"/>
        </w:rPr>
        <w:t>the extant tips is generally less and less informative about states at nodes as one traverses deeper in the tree towards the root. For diversification rate models, the data are not arrayed along the tips of a tree, but rather, come from the distribution of</w:t>
      </w:r>
      <w:r>
        <w:rPr>
          <w:rFonts w:ascii="Times New Roman" w:eastAsia="Times New Roman" w:hAnsi="Times New Roman" w:cs="Times New Roman"/>
          <w:sz w:val="24"/>
          <w:szCs w:val="24"/>
        </w:rPr>
        <w:t xml:space="preserve"> branching events across the phylogeny. Ignoring uncertainty in branch lengths or topology, this makes a 10 Myr long edge equally informative regardless of whether it ended 3 million years ago or 30</w:t>
      </w:r>
      <w:del w:id="70" w:author="Jeremy Beaulieu" w:date="2022-06-21T23:34: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million years ago. </w:t>
      </w:r>
    </w:p>
    <w:p w14:paraId="2039DCB7" w14:textId="77777777" w:rsidR="00A93FA1" w:rsidRDefault="00440CA9">
      <w:pPr>
        <w:spacing w:line="480" w:lineRule="auto"/>
        <w:ind w:firstLine="720"/>
        <w:rPr>
          <w:rFonts w:ascii="Times New Roman" w:eastAsia="Times New Roman" w:hAnsi="Times New Roman" w:cs="Times New Roman"/>
          <w:sz w:val="24"/>
          <w:szCs w:val="24"/>
        </w:rPr>
      </w:pPr>
      <w:ins w:id="71" w:author="Jeremy Beaulieu" w:date="2022-06-21T23:35:00Z">
        <w:r>
          <w:rPr>
            <w:rFonts w:ascii="Times New Roman" w:eastAsia="Times New Roman" w:hAnsi="Times New Roman" w:cs="Times New Roman"/>
            <w:sz w:val="24"/>
            <w:szCs w:val="24"/>
          </w:rPr>
          <w:t xml:space="preserve">In our view, many practitioners </w:t>
        </w:r>
      </w:ins>
      <w:ins w:id="72" w:author="Brian O'Meara" w:date="2022-06-13T18:41:00Z">
        <w:del w:id="73" w:author="Jeremy Beaulieu" w:date="2022-06-21T23:35:00Z">
          <w:r>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do not have a good intuitive sense of </w:t>
        </w:r>
      </w:ins>
      <w:ins w:id="74" w:author="Jeremy Beaulieu" w:date="2022-06-13T18:42:00Z">
        <w:r>
          <w:rPr>
            <w:rFonts w:ascii="Times New Roman" w:eastAsia="Times New Roman" w:hAnsi="Times New Roman" w:cs="Times New Roman"/>
            <w:sz w:val="24"/>
            <w:szCs w:val="24"/>
          </w:rPr>
          <w:t>how</w:t>
        </w:r>
      </w:ins>
      <w:ins w:id="75" w:author="Brian O'Meara" w:date="2022-06-13T18:41:00Z">
        <w:del w:id="76" w:author="Jeremy Beaulieu" w:date="2022-06-13T18:42:00Z">
          <w:r>
            <w:rPr>
              <w:rFonts w:ascii="Times New Roman" w:eastAsia="Times New Roman" w:hAnsi="Times New Roman" w:cs="Times New Roman"/>
              <w:sz w:val="24"/>
              <w:szCs w:val="24"/>
            </w:rPr>
            <w:delText>where the</w:delText>
          </w:r>
        </w:del>
        <w:r>
          <w:rPr>
            <w:rFonts w:ascii="Times New Roman" w:eastAsia="Times New Roman" w:hAnsi="Times New Roman" w:cs="Times New Roman"/>
            <w:sz w:val="24"/>
            <w:szCs w:val="24"/>
          </w:rPr>
          <w:t xml:space="preserve"> information is </w:t>
        </w:r>
      </w:ins>
      <w:ins w:id="77" w:author="Jeremy Beaulieu" w:date="2022-06-13T18:42:00Z">
        <w:r>
          <w:rPr>
            <w:rFonts w:ascii="Times New Roman" w:eastAsia="Times New Roman" w:hAnsi="Times New Roman" w:cs="Times New Roman"/>
            <w:sz w:val="24"/>
            <w:szCs w:val="24"/>
          </w:rPr>
          <w:t xml:space="preserve">distributed </w:t>
        </w:r>
      </w:ins>
      <w:ins w:id="78" w:author="Brian O'Meara" w:date="2022-06-13T18:41:00Z">
        <w:r>
          <w:rPr>
            <w:rFonts w:ascii="Times New Roman" w:eastAsia="Times New Roman" w:hAnsi="Times New Roman" w:cs="Times New Roman"/>
            <w:sz w:val="24"/>
            <w:szCs w:val="24"/>
          </w:rPr>
          <w:t>on a tree. Take, for example, Fig</w:t>
        </w:r>
      </w:ins>
      <w:ins w:id="79" w:author="Jeremy Beaulieu" w:date="2022-06-21T19:31:00Z">
        <w:r>
          <w:rPr>
            <w:rFonts w:ascii="Times New Roman" w:eastAsia="Times New Roman" w:hAnsi="Times New Roman" w:cs="Times New Roman"/>
            <w:sz w:val="24"/>
            <w:szCs w:val="24"/>
          </w:rPr>
          <w:t>ure</w:t>
        </w:r>
      </w:ins>
      <w:ins w:id="80" w:author="Brian O'Meara" w:date="2022-06-13T18:41:00Z">
        <w:del w:id="81"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which </w:t>
        </w:r>
      </w:ins>
      <w:ins w:id="82" w:author="Jeremy Beaulieu" w:date="2022-06-21T19:35:00Z">
        <w:r>
          <w:rPr>
            <w:rFonts w:ascii="Times New Roman" w:eastAsia="Times New Roman" w:hAnsi="Times New Roman" w:cs="Times New Roman"/>
            <w:sz w:val="24"/>
            <w:szCs w:val="24"/>
          </w:rPr>
          <w:t xml:space="preserve">depicts </w:t>
        </w:r>
      </w:ins>
      <w:ins w:id="83" w:author="Brian O'Meara" w:date="2022-06-13T18:41:00Z">
        <w:del w:id="84" w:author="Jeremy Beaulieu" w:date="2022-06-21T19:35:00Z">
          <w:r>
            <w:rPr>
              <w:rFonts w:ascii="Times New Roman" w:eastAsia="Times New Roman" w:hAnsi="Times New Roman" w:cs="Times New Roman"/>
              <w:sz w:val="24"/>
              <w:szCs w:val="24"/>
            </w:rPr>
            <w:delText xml:space="preserve">is a million taxon </w:delText>
          </w:r>
        </w:del>
      </w:ins>
      <w:ins w:id="85" w:author="Jeremy Beaulieu" w:date="2022-06-21T19:35:00Z">
        <w:r>
          <w:rPr>
            <w:rFonts w:ascii="Times New Roman" w:eastAsia="Times New Roman" w:hAnsi="Times New Roman" w:cs="Times New Roman"/>
            <w:sz w:val="24"/>
            <w:szCs w:val="24"/>
          </w:rPr>
          <w:t xml:space="preserve"> a </w:t>
        </w:r>
      </w:ins>
      <w:ins w:id="86" w:author="Brian O'Meara" w:date="2022-06-13T18:41:00Z">
        <w:r>
          <w:rPr>
            <w:rFonts w:ascii="Times New Roman" w:eastAsia="Times New Roman" w:hAnsi="Times New Roman" w:cs="Times New Roman"/>
            <w:sz w:val="24"/>
            <w:szCs w:val="24"/>
          </w:rPr>
          <w:t xml:space="preserve">tree </w:t>
        </w:r>
      </w:ins>
      <w:ins w:id="87" w:author="Jeremy Beaulieu" w:date="2022-06-21T19:35:00Z">
        <w:r>
          <w:rPr>
            <w:rFonts w:ascii="Times New Roman" w:eastAsia="Times New Roman" w:hAnsi="Times New Roman" w:cs="Times New Roman"/>
            <w:sz w:val="24"/>
            <w:szCs w:val="24"/>
          </w:rPr>
          <w:t xml:space="preserve">with one million taxa </w:t>
        </w:r>
      </w:ins>
      <w:ins w:id="88" w:author="Brian O'Meara" w:date="2022-06-13T18:41:00Z">
        <w:r>
          <w:rPr>
            <w:rFonts w:ascii="Times New Roman" w:eastAsia="Times New Roman" w:hAnsi="Times New Roman" w:cs="Times New Roman"/>
            <w:sz w:val="24"/>
            <w:szCs w:val="24"/>
          </w:rPr>
          <w:t xml:space="preserve">(from Louca and Pennell </w:t>
        </w:r>
        <w:del w:id="89"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2020</w:t>
        </w:r>
        <w:del w:id="90"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91" w:author="Jeremy Beaulieu" w:date="2022-06-21T19:38:00Z">
        <w:r>
          <w:rPr>
            <w:rFonts w:ascii="Times New Roman" w:eastAsia="Times New Roman" w:hAnsi="Times New Roman" w:cs="Times New Roman"/>
            <w:sz w:val="24"/>
            <w:szCs w:val="24"/>
          </w:rPr>
          <w:t xml:space="preserve">This tree </w:t>
        </w:r>
      </w:ins>
      <w:ins w:id="92" w:author="Brian O'Meara" w:date="2022-06-13T18:41:00Z">
        <w:del w:id="93" w:author="Jeremy Beaulieu" w:date="2022-06-21T19:38:00Z">
          <w:r>
            <w:rPr>
              <w:rFonts w:ascii="Times New Roman" w:eastAsia="Times New Roman" w:hAnsi="Times New Roman" w:cs="Times New Roman"/>
              <w:sz w:val="24"/>
              <w:szCs w:val="24"/>
            </w:rPr>
            <w:delText>A million taxa</w:delText>
          </w:r>
        </w:del>
        <w:r>
          <w:rPr>
            <w:rFonts w:ascii="Times New Roman" w:eastAsia="Times New Roman" w:hAnsi="Times New Roman" w:cs="Times New Roman"/>
            <w:sz w:val="24"/>
            <w:szCs w:val="24"/>
          </w:rPr>
          <w:t xml:space="preserve"> give</w:t>
        </w:r>
      </w:ins>
      <w:ins w:id="94" w:author="Jeremy Beaulieu" w:date="2022-06-21T19:38:00Z">
        <w:r>
          <w:rPr>
            <w:rFonts w:ascii="Times New Roman" w:eastAsia="Times New Roman" w:hAnsi="Times New Roman" w:cs="Times New Roman"/>
            <w:sz w:val="24"/>
            <w:szCs w:val="24"/>
          </w:rPr>
          <w:t>s</w:t>
        </w:r>
      </w:ins>
      <w:ins w:id="95" w:author="Brian O'Meara" w:date="2022-06-13T18:41:00Z">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ins>
      <w:ins w:id="96" w:author="Jeremy Beaulieu" w:date="2022-06-21T23:38:00Z">
        <w:r>
          <w:rPr>
            <w:rFonts w:ascii="Times New Roman" w:eastAsia="Times New Roman" w:hAnsi="Times New Roman" w:cs="Times New Roman"/>
            <w:sz w:val="24"/>
            <w:szCs w:val="24"/>
          </w:rPr>
          <w:t xml:space="preserve">seemingly </w:t>
        </w:r>
      </w:ins>
      <w:ins w:id="97" w:author="Brian O'Meara" w:date="2022-06-13T18:41:00Z">
        <w:r>
          <w:rPr>
            <w:rFonts w:ascii="Times New Roman" w:eastAsia="Times New Roman" w:hAnsi="Times New Roman" w:cs="Times New Roman"/>
            <w:sz w:val="24"/>
            <w:szCs w:val="24"/>
          </w:rPr>
          <w:t>normal</w:t>
        </w:r>
        <w:del w:id="98" w:author="Jeremy Beaulieu" w:date="2022-06-21T23:38:00Z">
          <w:r>
            <w:rPr>
              <w:rFonts w:ascii="Times New Roman" w:eastAsia="Times New Roman" w:hAnsi="Times New Roman" w:cs="Times New Roman"/>
              <w:sz w:val="24"/>
              <w:szCs w:val="24"/>
            </w:rPr>
            <w:delText>-seeming</w:delText>
          </w:r>
        </w:del>
        <w:r>
          <w:rPr>
            <w:rFonts w:ascii="Times New Roman" w:eastAsia="Times New Roman" w:hAnsi="Times New Roman" w:cs="Times New Roman"/>
            <w:sz w:val="24"/>
            <w:szCs w:val="24"/>
          </w:rPr>
          <w:t xml:space="preserve"> thing to do,</w:t>
        </w:r>
        <w:del w:id="99" w:author="Jeremy Beaulieu" w:date="2022-06-21T19:38:00Z">
          <w:r>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which was done by Louca and Pennell (2020), is to </w:t>
        </w:r>
        <w:r>
          <w:rPr>
            <w:rFonts w:ascii="Times New Roman" w:eastAsia="Times New Roman" w:hAnsi="Times New Roman" w:cs="Times New Roman"/>
            <w:sz w:val="24"/>
            <w:szCs w:val="24"/>
          </w:rPr>
          <w:t xml:space="preserve">split the tree into equal time bins </w:t>
        </w:r>
      </w:ins>
      <w:ins w:id="100" w:author="Jeremy Beaulieu" w:date="2022-06-21T19:38:00Z">
        <w:r>
          <w:rPr>
            <w:rFonts w:ascii="Times New Roman" w:eastAsia="Times New Roman" w:hAnsi="Times New Roman" w:cs="Times New Roman"/>
            <w:sz w:val="24"/>
            <w:szCs w:val="24"/>
          </w:rPr>
          <w:t>(e.g., every 10 Myr)</w:t>
        </w:r>
      </w:ins>
      <w:ins w:id="101" w:author="Brian O'Meara" w:date="2022-06-13T18:41:00Z">
        <w:del w:id="102" w:author="Jeremy Beaulieu" w:date="2022-06-21T19:38:00Z">
          <w:r>
            <w:rPr>
              <w:rFonts w:ascii="Times New Roman" w:eastAsia="Times New Roman" w:hAnsi="Times New Roman" w:cs="Times New Roman"/>
              <w:sz w:val="24"/>
              <w:szCs w:val="24"/>
            </w:rPr>
            <w:delText>a</w:delText>
          </w:r>
        </w:del>
        <w:del w:id="103" w:author="Jeremy Beaulieu" w:date="2022-06-21T19:39:00Z">
          <w:r>
            <w:rPr>
              <w:rFonts w:ascii="Times New Roman" w:eastAsia="Times New Roman" w:hAnsi="Times New Roman" w:cs="Times New Roman"/>
              <w:sz w:val="24"/>
              <w:szCs w:val="24"/>
            </w:rPr>
            <w:delText xml:space="preserve">nd </w:delText>
          </w:r>
        </w:del>
      </w:ins>
      <w:ins w:id="104" w:author="Jeremy Beaulieu" w:date="2022-06-21T19:39:00Z">
        <w:r>
          <w:rPr>
            <w:rFonts w:ascii="Times New Roman" w:eastAsia="Times New Roman" w:hAnsi="Times New Roman" w:cs="Times New Roman"/>
            <w:sz w:val="24"/>
            <w:szCs w:val="24"/>
          </w:rPr>
          <w:t xml:space="preserve"> and </w:t>
        </w:r>
      </w:ins>
      <w:ins w:id="105" w:author="Brian O'Meara" w:date="2022-06-13T18:41:00Z">
        <w:r>
          <w:rPr>
            <w:rFonts w:ascii="Times New Roman" w:eastAsia="Times New Roman" w:hAnsi="Times New Roman" w:cs="Times New Roman"/>
            <w:sz w:val="24"/>
            <w:szCs w:val="24"/>
          </w:rPr>
          <w:t>estimate rates based on those bins.</w:t>
        </w:r>
        <w:del w:id="106" w:author="Jeremy Beaulieu" w:date="2022-06-21T19:3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w:t>
        </w:r>
        <w:r>
          <w:rPr>
            <w:rFonts w:ascii="Times New Roman" w:eastAsia="Times New Roman" w:hAnsi="Times New Roman" w:cs="Times New Roman"/>
            <w:sz w:val="24"/>
            <w:szCs w:val="24"/>
          </w:rPr>
          <w:t xml:space="preserve">and for many of these bins there is only a trivial amount of data. For example, at the start of the 100 Myr to 90 Myr interval, there are just seven lineages, and by the end of that interval, there are only ten. The lineage through time plot, which is the </w:t>
        </w:r>
        <w:r>
          <w:rPr>
            <w:rFonts w:ascii="Times New Roman" w:eastAsia="Times New Roman" w:hAnsi="Times New Roman" w:cs="Times New Roman"/>
            <w:sz w:val="24"/>
            <w:szCs w:val="24"/>
          </w:rPr>
          <w:t xml:space="preserve">data that goes into these methods, thus jumps just three times over that ten million years. This is clearly not a lot of data points for estimating speciation or extinction rates, or even a single </w:t>
        </w:r>
        <w:r>
          <w:rPr>
            <w:rFonts w:ascii="Times New Roman" w:eastAsia="Times New Roman" w:hAnsi="Times New Roman" w:cs="Times New Roman"/>
            <w:sz w:val="24"/>
            <w:szCs w:val="24"/>
          </w:rPr>
          <w:lastRenderedPageBreak/>
          <w:t xml:space="preserve">pulled diversification rate (an “effective diversification </w:t>
        </w:r>
        <w:r>
          <w:rPr>
            <w:rFonts w:ascii="Times New Roman" w:eastAsia="Times New Roman" w:hAnsi="Times New Roman" w:cs="Times New Roman"/>
            <w:sz w:val="24"/>
            <w:szCs w:val="24"/>
          </w:rPr>
          <w:t>rate” that includes the effect of sampling). Each of the next several intervals has a single jump. That is, it goes from 10 to 11 lineages from 90 to 80 Myr, and from just 11 to 12 from 80 Myr to 90 Myr. It is no wonder that these methods perform poorly; a</w:t>
        </w:r>
        <w:r>
          <w:rPr>
            <w:rFonts w:ascii="Times New Roman" w:eastAsia="Times New Roman" w:hAnsi="Times New Roman" w:cs="Times New Roman"/>
            <w:sz w:val="24"/>
            <w:szCs w:val="24"/>
          </w:rPr>
          <w:t xml:space="preserve"> single event on a 12 taxon tree does not contain much information about rates, whether pulled or not. Put another way, these methods are starving for data across large portions of the tree. Our intuition is that for big trees we have information for much </w:t>
        </w:r>
        <w:r>
          <w:rPr>
            <w:rFonts w:ascii="Times New Roman" w:eastAsia="Times New Roman" w:hAnsi="Times New Roman" w:cs="Times New Roman"/>
            <w:sz w:val="24"/>
            <w:szCs w:val="24"/>
          </w:rPr>
          <w:t>or all of their history, but in reality nearly all the information is near the tips.</w:t>
        </w:r>
      </w:ins>
      <w:ins w:id="107" w:author="Jeremy Beaulieu" w:date="2022-06-21T23:40:00Z">
        <w:r>
          <w:rPr>
            <w:rFonts w:ascii="Times New Roman" w:eastAsia="Times New Roman" w:hAnsi="Times New Roman" w:cs="Times New Roman"/>
            <w:sz w:val="24"/>
            <w:szCs w:val="24"/>
          </w:rPr>
          <w:t xml:space="preserve"> In fact, the midpoint of the data is the point at which half the number of lineages have accumulated, which is not the halfway point along the time axis.</w:t>
        </w:r>
      </w:ins>
      <w:ins w:id="108" w:author="Brian O'Meara" w:date="2022-06-13T18:41:00Z">
        <w:r>
          <w:rPr>
            <w:rFonts w:ascii="Times New Roman" w:eastAsia="Times New Roman" w:hAnsi="Times New Roman" w:cs="Times New Roman"/>
            <w:sz w:val="24"/>
            <w:szCs w:val="24"/>
          </w:rPr>
          <w:t xml:space="preserve"> Our failure of in</w:t>
        </w:r>
        <w:r>
          <w:rPr>
            <w:rFonts w:ascii="Times New Roman" w:eastAsia="Times New Roman" w:hAnsi="Times New Roman" w:cs="Times New Roman"/>
            <w:sz w:val="24"/>
            <w:szCs w:val="24"/>
          </w:rPr>
          <w:t>tuition comes about because we are not used to thinking of exponential branching processes (a</w:t>
        </w:r>
      </w:ins>
      <w:del w:id="109" w:author="Brian O'Meara" w:date="2022-06-13T18:41: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s Maddison and FitzJohn </w:t>
      </w:r>
      <w:del w:id="110"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2015</w:t>
      </w:r>
      <w:del w:id="111"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noted, our field does not yet think in terms of the curvature of biodiversity-time</w:t>
      </w:r>
      <w:ins w:id="112" w:author="Brian O'Meara" w:date="2022-06-13T18:49:00Z">
        <w:r>
          <w:rPr>
            <w:rFonts w:ascii="Times New Roman" w:eastAsia="Times New Roman" w:hAnsi="Times New Roman" w:cs="Times New Roman"/>
            <w:sz w:val="24"/>
            <w:szCs w:val="24"/>
          </w:rPr>
          <w:t>)</w:t>
        </w:r>
      </w:ins>
      <w:del w:id="113" w:author="Brian O'Meara" w:date="2022-06-13T18:49:00Z">
        <w:r>
          <w:rPr>
            <w:rFonts w:ascii="Times New Roman" w:eastAsia="Times New Roman" w:hAnsi="Times New Roman" w:cs="Times New Roman"/>
            <w:sz w:val="24"/>
            <w:szCs w:val="24"/>
          </w:rPr>
          <w:delText>, and so our expectations about the distribution</w:delText>
        </w:r>
        <w:r>
          <w:rPr>
            <w:rFonts w:ascii="Times New Roman" w:eastAsia="Times New Roman" w:hAnsi="Times New Roman" w:cs="Times New Roman"/>
            <w:sz w:val="24"/>
            <w:szCs w:val="24"/>
          </w:rPr>
          <w:delText xml:space="preserve"> of these branching events are often wrong.</w:delText>
        </w:r>
      </w:del>
      <w:r>
        <w:rPr>
          <w:rFonts w:ascii="Times New Roman" w:eastAsia="Times New Roman" w:hAnsi="Times New Roman" w:cs="Times New Roman"/>
          <w:sz w:val="24"/>
          <w:szCs w:val="24"/>
        </w:rPr>
        <w:t xml:space="preserve"> </w:t>
      </w:r>
      <w:del w:id="114" w:author="Brian O'Meara" w:date="2022-06-13T18:49:00Z">
        <w:r>
          <w:rPr>
            <w:rFonts w:ascii="Times New Roman" w:eastAsia="Times New Roman" w:hAnsi="Times New Roman" w:cs="Times New Roman"/>
            <w:sz w:val="24"/>
            <w:szCs w:val="24"/>
          </w:rPr>
          <w:delText>The number of edges on trees, under most models, increases approximately exponentially with time, although extinction complicates this, as would models with carrying capacity (e.g., Rabosky and Lovette 2008), age</w:delText>
        </w:r>
        <w:r>
          <w:rPr>
            <w:rFonts w:ascii="Times New Roman" w:eastAsia="Times New Roman" w:hAnsi="Times New Roman" w:cs="Times New Roman"/>
            <w:sz w:val="24"/>
            <w:szCs w:val="24"/>
          </w:rPr>
          <w:delText>-dependent extinction (Alexander et al 2016), and other variations of the birth-death model. Nevertheless, lineage through time plots are commonly shown on a log scale for the number of lineages due to this nearly exponential growth. Visualizing the raw nu</w:delText>
        </w:r>
        <w:r>
          <w:rPr>
            <w:rFonts w:ascii="Times New Roman" w:eastAsia="Times New Roman" w:hAnsi="Times New Roman" w:cs="Times New Roman"/>
            <w:sz w:val="24"/>
            <w:szCs w:val="24"/>
          </w:rPr>
          <w:delText xml:space="preserve">mber of lineages would make the dynamics in the early parts of the plot virtually invisible due to the massive growth of the line near the present. </w:delText>
        </w:r>
      </w:del>
      <w:del w:id="115" w:author="Jeremy Beaulieu" w:date="2022-06-21T23:40:00Z">
        <w:r>
          <w:rPr>
            <w:rFonts w:ascii="Times New Roman" w:eastAsia="Times New Roman" w:hAnsi="Times New Roman" w:cs="Times New Roman"/>
            <w:sz w:val="24"/>
            <w:szCs w:val="24"/>
          </w:rPr>
          <w:delText>Importantly, the midpoint of the data is the point at which half the number of lineages have accumulated, wh</w:delText>
        </w:r>
        <w:r>
          <w:rPr>
            <w:rFonts w:ascii="Times New Roman" w:eastAsia="Times New Roman" w:hAnsi="Times New Roman" w:cs="Times New Roman"/>
            <w:sz w:val="24"/>
            <w:szCs w:val="24"/>
          </w:rPr>
          <w:delText xml:space="preserve">ich is </w:delText>
        </w:r>
        <w:r>
          <w:rPr>
            <w:rFonts w:ascii="Times New Roman" w:eastAsia="Times New Roman" w:hAnsi="Times New Roman" w:cs="Times New Roman"/>
            <w:i/>
            <w:sz w:val="24"/>
            <w:szCs w:val="24"/>
          </w:rPr>
          <w:delText>not</w:delText>
        </w:r>
        <w:r>
          <w:rPr>
            <w:rFonts w:ascii="Times New Roman" w:eastAsia="Times New Roman" w:hAnsi="Times New Roman" w:cs="Times New Roman"/>
            <w:sz w:val="24"/>
            <w:szCs w:val="24"/>
          </w:rPr>
          <w:delText xml:space="preserve"> the halfway point along the time axis.</w:delText>
        </w:r>
      </w:del>
      <w:r>
        <w:rPr>
          <w:rFonts w:ascii="Times New Roman" w:eastAsia="Times New Roman" w:hAnsi="Times New Roman" w:cs="Times New Roman"/>
          <w:sz w:val="24"/>
          <w:szCs w:val="24"/>
        </w:rPr>
        <w:t xml:space="preserve"> </w:t>
      </w:r>
    </w:p>
    <w:p w14:paraId="66D52521" w14:textId="77777777" w:rsidR="00A93FA1" w:rsidRDefault="00440CA9">
      <w:pPr>
        <w:spacing w:line="480" w:lineRule="auto"/>
        <w:ind w:firstLine="720"/>
        <w:rPr>
          <w:rFonts w:ascii="Times New Roman" w:eastAsia="Times New Roman" w:hAnsi="Times New Roman" w:cs="Times New Roman"/>
          <w:sz w:val="24"/>
          <w:szCs w:val="24"/>
        </w:rPr>
      </w:pPr>
      <w:del w:id="116" w:author="Brian O'Meara" w:date="2022-06-13T18:46:00Z">
        <w:r>
          <w:rPr>
            <w:rFonts w:ascii="Times New Roman" w:eastAsia="Times New Roman" w:hAnsi="Times New Roman" w:cs="Times New Roman"/>
            <w:sz w:val="24"/>
            <w:szCs w:val="24"/>
          </w:rPr>
          <w:delText>Consider a tree split into equal-sized chunks according to some time interval, as Louca and Pennell (2020) and others have. The number of edges within a given bin naturally decreases as one moves towards the root. Now, take the extreme example from Louca a</w:delText>
        </w:r>
        <w:r>
          <w:rPr>
            <w:rFonts w:ascii="Times New Roman" w:eastAsia="Times New Roman" w:hAnsi="Times New Roman" w:cs="Times New Roman"/>
            <w:sz w:val="24"/>
            <w:szCs w:val="24"/>
          </w:rPr>
          <w:delText>nd Pennell (2020) where they analyzed a tree with a million taxa (Figure 2). Even though the tree is far larger than any published study of diversification, they only estimate rates along 10 time intervals and for many of these bins there is only a trivial</w:delText>
        </w:r>
        <w:r>
          <w:rPr>
            <w:rFonts w:ascii="Times New Roman" w:eastAsia="Times New Roman" w:hAnsi="Times New Roman" w:cs="Times New Roman"/>
            <w:sz w:val="24"/>
            <w:szCs w:val="24"/>
          </w:rPr>
          <w:delText xml:space="preserve"> amount of data. For example, at the start of the 100 Myr to 90 Myr interval, there are just seven lineages, and by the end of that interval, there are only ten. The lineage through time plot, which is the data that goes into these methods, thus jumps just</w:delText>
        </w:r>
        <w:r>
          <w:rPr>
            <w:rFonts w:ascii="Times New Roman" w:eastAsia="Times New Roman" w:hAnsi="Times New Roman" w:cs="Times New Roman"/>
            <w:sz w:val="24"/>
            <w:szCs w:val="24"/>
          </w:rPr>
          <w:delText xml:space="preserve"> three times over that ten million years. This is clearly not a lot of data points for estimating speciation or extinction rates, or even a single pulled diversification rate</w:delText>
        </w:r>
      </w:del>
      <w:commentRangeStart w:id="117"/>
      <w:ins w:id="118" w:author="Jeremy Beaulieu" w:date="2022-06-13T18:28:00Z">
        <w:del w:id="119" w:author="Brian O'Meara" w:date="2022-06-13T18:46:00Z">
          <w:r>
            <w:rPr>
              <w:rFonts w:ascii="Times New Roman" w:eastAsia="Times New Roman" w:hAnsi="Times New Roman" w:cs="Times New Roman"/>
              <w:sz w:val="24"/>
              <w:szCs w:val="24"/>
            </w:rPr>
            <w:delText xml:space="preserve"> ()</w:delText>
          </w:r>
        </w:del>
      </w:ins>
      <w:commentRangeEnd w:id="117"/>
      <w:del w:id="120" w:author="Brian O'Meara" w:date="2022-06-13T18:46:00Z">
        <w:r>
          <w:commentReference w:id="117"/>
        </w:r>
        <w:r>
          <w:rPr>
            <w:rFonts w:ascii="Times New Roman" w:eastAsia="Times New Roman" w:hAnsi="Times New Roman" w:cs="Times New Roman"/>
            <w:sz w:val="24"/>
            <w:szCs w:val="24"/>
          </w:rPr>
          <w:delText xml:space="preserve">. Each of the next several intervals has a </w:delText>
        </w:r>
        <w:r>
          <w:rPr>
            <w:rFonts w:ascii="Times New Roman" w:eastAsia="Times New Roman" w:hAnsi="Times New Roman" w:cs="Times New Roman"/>
            <w:i/>
            <w:sz w:val="24"/>
            <w:szCs w:val="24"/>
          </w:rPr>
          <w:delText>single</w:delText>
        </w:r>
        <w:r>
          <w:rPr>
            <w:rFonts w:ascii="Times New Roman" w:eastAsia="Times New Roman" w:hAnsi="Times New Roman" w:cs="Times New Roman"/>
            <w:sz w:val="24"/>
            <w:szCs w:val="24"/>
          </w:rPr>
          <w:delText xml:space="preserve"> jump. That is, it goes fro</w:delText>
        </w:r>
        <w:r>
          <w:rPr>
            <w:rFonts w:ascii="Times New Roman" w:eastAsia="Times New Roman" w:hAnsi="Times New Roman" w:cs="Times New Roman"/>
            <w:sz w:val="24"/>
            <w:szCs w:val="24"/>
          </w:rPr>
          <w:delText>m 10 to 11 lineages from 90 to 80 Myr, and from just 11 to 12 from 80 Myr to 90 Myr. It is no wonder that these methods perform poorly; a single event on a 12 taxon tree does not contain much information about rates, whether pulled or not. Put another way,</w:delText>
        </w:r>
        <w:r>
          <w:rPr>
            <w:rFonts w:ascii="Times New Roman" w:eastAsia="Times New Roman" w:hAnsi="Times New Roman" w:cs="Times New Roman"/>
            <w:sz w:val="24"/>
            <w:szCs w:val="24"/>
          </w:rPr>
          <w:delText xml:space="preserve"> these methods are starving for data across large portions of the tree.  </w:delText>
        </w:r>
      </w:del>
    </w:p>
    <w:p w14:paraId="19FE5C3A" w14:textId="77777777" w:rsidR="00A93FA1" w:rsidRDefault="00A93FA1">
      <w:pPr>
        <w:spacing w:line="480" w:lineRule="auto"/>
        <w:ind w:firstLine="720"/>
        <w:rPr>
          <w:rFonts w:ascii="Times New Roman" w:eastAsia="Times New Roman" w:hAnsi="Times New Roman" w:cs="Times New Roman"/>
          <w:sz w:val="24"/>
          <w:szCs w:val="24"/>
        </w:rPr>
      </w:pPr>
    </w:p>
    <w:p w14:paraId="4E24CC80" w14:textId="77777777" w:rsidR="00A93FA1" w:rsidRDefault="00A93FA1">
      <w:pPr>
        <w:spacing w:line="480" w:lineRule="auto"/>
        <w:ind w:firstLine="720"/>
        <w:rPr>
          <w:rFonts w:ascii="Times New Roman" w:eastAsia="Times New Roman" w:hAnsi="Times New Roman" w:cs="Times New Roman"/>
          <w:sz w:val="24"/>
          <w:szCs w:val="24"/>
        </w:rPr>
      </w:pPr>
    </w:p>
    <w:p w14:paraId="74C6238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4EA7BE1" wp14:editId="329F230F">
            <wp:extent cx="5943600" cy="33337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1685"/>
                    <a:stretch>
                      <a:fillRect/>
                    </a:stretch>
                  </pic:blipFill>
                  <pic:spPr>
                    <a:xfrm>
                      <a:off x="0" y="0"/>
                      <a:ext cx="5943600" cy="3333750"/>
                    </a:xfrm>
                    <a:prstGeom prst="rect">
                      <a:avLst/>
                    </a:prstGeom>
                    <a:ln/>
                  </pic:spPr>
                </pic:pic>
              </a:graphicData>
            </a:graphic>
          </wp:inline>
        </w:drawing>
      </w:r>
    </w:p>
    <w:p w14:paraId="704D50B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ins w:id="121" w:author="Jeremy Beaulieu" w:date="2022-06-14T15:58:00Z">
        <w:r>
          <w:rPr>
            <w:rFonts w:ascii="Times New Roman" w:eastAsia="Times New Roman" w:hAnsi="Times New Roman" w:cs="Times New Roman"/>
            <w:sz w:val="24"/>
            <w:szCs w:val="24"/>
          </w:rPr>
          <w:t>A one m</w:t>
        </w:r>
      </w:ins>
      <w:del w:id="122" w:author="Jeremy Beaulieu" w:date="2022-06-14T15:58:00Z">
        <w:r>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illion taxon tree </w:t>
      </w:r>
      <w:ins w:id="123" w:author="Jeremy Beaulieu" w:date="2022-06-14T16:00:00Z">
        <w:r>
          <w:rPr>
            <w:rFonts w:ascii="Times New Roman" w:eastAsia="Times New Roman" w:hAnsi="Times New Roman" w:cs="Times New Roman"/>
            <w:sz w:val="24"/>
            <w:szCs w:val="24"/>
          </w:rPr>
          <w:t xml:space="preserve">taken </w:t>
        </w:r>
      </w:ins>
      <w:r>
        <w:rPr>
          <w:rFonts w:ascii="Times New Roman" w:eastAsia="Times New Roman" w:hAnsi="Times New Roman" w:cs="Times New Roman"/>
          <w:sz w:val="24"/>
          <w:szCs w:val="24"/>
        </w:rPr>
        <w:t xml:space="preserve">from Louca and Pennell (2020). The purple lines </w:t>
      </w:r>
      <w:ins w:id="124" w:author="Jeremy Beaulieu" w:date="2022-06-14T16:06:00Z">
        <w:r>
          <w:rPr>
            <w:rFonts w:ascii="Times New Roman" w:eastAsia="Times New Roman" w:hAnsi="Times New Roman" w:cs="Times New Roman"/>
            <w:sz w:val="24"/>
            <w:szCs w:val="24"/>
          </w:rPr>
          <w:t>represent regimes if the tree is split into equal sized chunks according to some time interval (here an interval is 10 Myr)</w:t>
        </w:r>
      </w:ins>
      <w:del w:id="125" w:author="Jeremy Beaulieu" w:date="2022-06-14T16:06:00Z">
        <w:r>
          <w:rPr>
            <w:rFonts w:ascii="Times New Roman" w:eastAsia="Times New Roman" w:hAnsi="Times New Roman" w:cs="Times New Roman"/>
            <w:sz w:val="24"/>
            <w:szCs w:val="24"/>
          </w:rPr>
          <w:delText>s</w:delText>
        </w:r>
      </w:del>
      <w:del w:id="126" w:author="Jeremy Beaulieu" w:date="2022-06-14T16:07:00Z">
        <w:r>
          <w:rPr>
            <w:rFonts w:ascii="Times New Roman" w:eastAsia="Times New Roman" w:hAnsi="Times New Roman" w:cs="Times New Roman"/>
            <w:sz w:val="24"/>
            <w:szCs w:val="24"/>
          </w:rPr>
          <w:delText>eparate the regimes used</w:delText>
        </w:r>
      </w:del>
      <w:r>
        <w:rPr>
          <w:rFonts w:ascii="Times New Roman" w:eastAsia="Times New Roman" w:hAnsi="Times New Roman" w:cs="Times New Roman"/>
          <w:sz w:val="24"/>
          <w:szCs w:val="24"/>
        </w:rPr>
        <w:t xml:space="preserve"> to estimate rates. </w:t>
      </w:r>
      <w:ins w:id="127" w:author="Jeremy Beaulieu" w:date="2022-06-14T16:07:00Z">
        <w:r>
          <w:rPr>
            <w:rFonts w:ascii="Times New Roman" w:eastAsia="Times New Roman" w:hAnsi="Times New Roman" w:cs="Times New Roman"/>
            <w:sz w:val="24"/>
            <w:szCs w:val="24"/>
          </w:rPr>
          <w:t>The number of edges within a given bin naturally decreases as one moves towards the root</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thin vertical lines in a rainbow separate regimes with </w:t>
      </w:r>
      <w:ins w:id="128" w:author="Jeremy Beaulieu" w:date="2022-06-14T16:08:00Z">
        <w:r>
          <w:rPr>
            <w:rFonts w:ascii="Times New Roman" w:eastAsia="Times New Roman" w:hAnsi="Times New Roman" w:cs="Times New Roman"/>
            <w:sz w:val="24"/>
            <w:szCs w:val="24"/>
          </w:rPr>
          <w:t xml:space="preserve">exactly </w:t>
        </w:r>
      </w:ins>
      <w:r>
        <w:rPr>
          <w:rFonts w:ascii="Times New Roman" w:eastAsia="Times New Roman" w:hAnsi="Times New Roman" w:cs="Times New Roman"/>
          <w:sz w:val="24"/>
          <w:szCs w:val="24"/>
        </w:rPr>
        <w:t xml:space="preserve">100 </w:t>
      </w:r>
      <w:ins w:id="129" w:author="Jeremy Beaulieu" w:date="2022-06-14T16:08:00Z">
        <w:r>
          <w:rPr>
            <w:rFonts w:ascii="Times New Roman" w:eastAsia="Times New Roman" w:hAnsi="Times New Roman" w:cs="Times New Roman"/>
            <w:sz w:val="24"/>
            <w:szCs w:val="24"/>
          </w:rPr>
          <w:t xml:space="preserve">speciation </w:t>
        </w:r>
      </w:ins>
      <w:r>
        <w:rPr>
          <w:rFonts w:ascii="Times New Roman" w:eastAsia="Times New Roman" w:hAnsi="Times New Roman" w:cs="Times New Roman"/>
          <w:sz w:val="24"/>
          <w:szCs w:val="24"/>
        </w:rPr>
        <w:t xml:space="preserve">events within them representing equal-sized slices of data. </w:t>
      </w:r>
      <w:ins w:id="130" w:author="Jeremy Beaulieu" w:date="2022-06-14T16:09:00Z">
        <w:r>
          <w:rPr>
            <w:rFonts w:ascii="Times New Roman" w:eastAsia="Times New Roman" w:hAnsi="Times New Roman" w:cs="Times New Roman"/>
            <w:sz w:val="24"/>
            <w:szCs w:val="24"/>
          </w:rPr>
          <w:t>Note that when splitting the tree in this way, h</w:t>
        </w:r>
      </w:ins>
      <w:del w:id="131" w:author="Jeremy Beaulieu" w:date="2022-06-14T16:09:00Z">
        <w:r>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alf the regimes are on </w:t>
      </w:r>
      <w:del w:id="132" w:author="Jeremy Beaulieu" w:date="2022-06-14T16:09:00Z">
        <w:r>
          <w:rPr>
            <w:rFonts w:ascii="Times New Roman" w:eastAsia="Times New Roman" w:hAnsi="Times New Roman" w:cs="Times New Roman"/>
            <w:sz w:val="24"/>
            <w:szCs w:val="24"/>
          </w:rPr>
          <w:delText>each side</w:delText>
        </w:r>
      </w:del>
      <w:r>
        <w:rPr>
          <w:rFonts w:ascii="Times New Roman" w:eastAsia="Times New Roman" w:hAnsi="Times New Roman" w:cs="Times New Roman"/>
          <w:sz w:val="24"/>
          <w:szCs w:val="24"/>
        </w:rPr>
        <w:t xml:space="preserve"> </w:t>
      </w:r>
      <w:del w:id="133" w:author="Jeremy Beaulieu" w:date="2022-06-14T16:09: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w:t>
      </w:r>
      <w:ins w:id="134" w:author="Jeremy Beaulieu" w:date="2022-06-14T16:09:00Z">
        <w:r>
          <w:rPr>
            <w:rFonts w:ascii="Times New Roman" w:eastAsia="Times New Roman" w:hAnsi="Times New Roman" w:cs="Times New Roman"/>
            <w:sz w:val="24"/>
            <w:szCs w:val="24"/>
          </w:rPr>
          <w:t xml:space="preserve">right side of the </w:t>
        </w:r>
      </w:ins>
      <w:r>
        <w:rPr>
          <w:rFonts w:ascii="Times New Roman" w:eastAsia="Times New Roman" w:hAnsi="Times New Roman" w:cs="Times New Roman"/>
          <w:sz w:val="24"/>
          <w:szCs w:val="24"/>
        </w:rPr>
        <w:t>green band, showing how much of the data are near the tips.</w:t>
      </w:r>
      <w:ins w:id="135" w:author="Jeremy Beaulieu" w:date="2022-06-14T16:19:00Z">
        <w:r>
          <w:rPr>
            <w:rFonts w:ascii="Times New Roman" w:eastAsia="Times New Roman" w:hAnsi="Times New Roman" w:cs="Times New Roman"/>
            <w:sz w:val="24"/>
            <w:szCs w:val="24"/>
          </w:rPr>
          <w:t xml:space="preserve"> Ignoring uncertainty in branch lengths or topology, this makes a 10 Myr long edge equally informative regardless of whether it ended 3 Mya or 30 Mya.</w:t>
        </w:r>
      </w:ins>
      <w:r>
        <w:rPr>
          <w:rFonts w:ascii="Times New Roman" w:eastAsia="Times New Roman" w:hAnsi="Times New Roman" w:cs="Times New Roman"/>
          <w:sz w:val="24"/>
          <w:szCs w:val="24"/>
        </w:rPr>
        <w:t xml:space="preserve"> </w:t>
      </w:r>
      <w:del w:id="136" w:author="Jeremy Beaulieu" w:date="2022-06-14T16:11:00Z">
        <w:r>
          <w:rPr>
            <w:rFonts w:ascii="Times New Roman" w:eastAsia="Times New Roman" w:hAnsi="Times New Roman" w:cs="Times New Roman"/>
            <w:sz w:val="24"/>
            <w:szCs w:val="24"/>
          </w:rPr>
          <w:delText>The brackets show how many events occur in eac</w:delText>
        </w:r>
        <w:r>
          <w:rPr>
            <w:rFonts w:ascii="Times New Roman" w:eastAsia="Times New Roman" w:hAnsi="Times New Roman" w:cs="Times New Roman"/>
            <w:sz w:val="24"/>
            <w:szCs w:val="24"/>
          </w:rPr>
          <w:delText xml:space="preserve">h regime. </w:delText>
        </w:r>
      </w:del>
    </w:p>
    <w:p w14:paraId="611DC375" w14:textId="77777777" w:rsidR="00A93FA1" w:rsidRDefault="00A93FA1">
      <w:pPr>
        <w:spacing w:line="480" w:lineRule="auto"/>
        <w:rPr>
          <w:rFonts w:ascii="Times New Roman" w:eastAsia="Times New Roman" w:hAnsi="Times New Roman" w:cs="Times New Roman"/>
          <w:sz w:val="24"/>
          <w:szCs w:val="24"/>
        </w:rPr>
      </w:pPr>
    </w:p>
    <w:p w14:paraId="4DE05704"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del w:id="137" w:author="Brian O'Meara" w:date="2022-06-13T18:50:00Z">
        <w:r>
          <w:rPr>
            <w:rFonts w:ascii="Times New Roman" w:eastAsia="Times New Roman" w:hAnsi="Times New Roman" w:cs="Times New Roman"/>
            <w:sz w:val="24"/>
            <w:szCs w:val="24"/>
            <w:highlight w:val="yellow"/>
            <w:rPrChange w:id="138" w:author="Jeremy Beaulieu" w:date="2022-06-13T18:27:00Z">
              <w:rPr>
                <w:rFonts w:ascii="Times New Roman" w:eastAsia="Times New Roman" w:hAnsi="Times New Roman" w:cs="Times New Roman"/>
                <w:sz w:val="24"/>
                <w:szCs w:val="24"/>
              </w:rPr>
            </w:rPrChange>
          </w:rPr>
          <w:delText>seismographic</w:delText>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reconstructions of </w:t>
      </w:r>
      <w:ins w:id="139" w:author="Brian O'Meara" w:date="2022-06-13T18:50:00Z">
        <w:r>
          <w:rPr>
            <w:rFonts w:ascii="Times New Roman" w:eastAsia="Times New Roman" w:hAnsi="Times New Roman" w:cs="Times New Roman"/>
            <w:sz w:val="24"/>
            <w:szCs w:val="24"/>
          </w:rPr>
          <w:t xml:space="preserve">the jiggles of </w:t>
        </w:r>
      </w:ins>
      <w:r>
        <w:rPr>
          <w:rFonts w:ascii="Times New Roman" w:eastAsia="Times New Roman" w:hAnsi="Times New Roman" w:cs="Times New Roman"/>
          <w:sz w:val="24"/>
          <w:szCs w:val="24"/>
        </w:rPr>
        <w:t xml:space="preserve">rates </w:t>
      </w:r>
      <w:ins w:id="140" w:author="Brian O'Meara" w:date="2022-06-13T18:50:00Z">
        <w:r>
          <w:rPr>
            <w:rFonts w:ascii="Times New Roman" w:eastAsia="Times New Roman" w:hAnsi="Times New Roman" w:cs="Times New Roman"/>
            <w:sz w:val="24"/>
            <w:szCs w:val="24"/>
          </w:rPr>
          <w:t>backward in time (whether one does one rate per interval</w:t>
        </w:r>
      </w:ins>
      <w:ins w:id="141" w:author="Jeremy Beaulieu" w:date="2022-06-21T23:41:00Z">
        <w:r>
          <w:rPr>
            <w:rFonts w:ascii="Times New Roman" w:eastAsia="Times New Roman" w:hAnsi="Times New Roman" w:cs="Times New Roman"/>
            <w:sz w:val="24"/>
            <w:szCs w:val="24"/>
          </w:rPr>
          <w:t xml:space="preserve"> or</w:t>
        </w:r>
      </w:ins>
      <w:ins w:id="142" w:author="Brian O'Meara" w:date="2022-06-13T18:50:00Z">
        <w:del w:id="143" w:author="Jeremy Beaulieu" w:date="2022-06-21T23:4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allows a model to pick intervals</w:t>
        </w:r>
        <w:del w:id="144" w:author="Jeremy Beaulieu" w:date="2022-06-21T23:41:00Z">
          <w:r>
            <w:rPr>
              <w:rFonts w:ascii="Times New Roman" w:eastAsia="Times New Roman" w:hAnsi="Times New Roman" w:cs="Times New Roman"/>
              <w:sz w:val="24"/>
              <w:szCs w:val="24"/>
            </w:rPr>
            <w:delText>, or so forth</w:delText>
          </w:r>
        </w:del>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will contain increasing levels of uncertainty as one moves deeper in time. Nee et al. (1994) showed clearly </w:t>
      </w:r>
      <w:r>
        <w:rPr>
          <w:rFonts w:ascii="Times New Roman" w:eastAsia="Times New Roman" w:hAnsi="Times New Roman" w:cs="Times New Roman"/>
          <w:sz w:val="24"/>
          <w:szCs w:val="24"/>
        </w:rPr>
        <w:lastRenderedPageBreak/>
        <w:t>that even rates from a constant birth-death model can carry substantial uncertainty. Yet most analyses doing the sort of work Louca and Pennell (202</w:t>
      </w:r>
      <w:r>
        <w:rPr>
          <w:rFonts w:ascii="Times New Roman" w:eastAsia="Times New Roman" w:hAnsi="Times New Roman" w:cs="Times New Roman"/>
          <w:sz w:val="24"/>
          <w:szCs w:val="24"/>
        </w:rPr>
        <w:t>0) criticize, and even their examples, return a single point estimate for each parameter at a given time period. In a few cases, point estimates are summarized together across a set of trees, which is better, but still likely reflects substantially less un</w:t>
      </w:r>
      <w:r>
        <w:rPr>
          <w:rFonts w:ascii="Times New Roman" w:eastAsia="Times New Roman" w:hAnsi="Times New Roman" w:cs="Times New Roman"/>
          <w:sz w:val="24"/>
          <w:szCs w:val="24"/>
        </w:rPr>
        <w:t xml:space="preserve">certainty than what is truly present in any single estimate. </w:t>
      </w:r>
    </w:p>
    <w:p w14:paraId="3277036E"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E10B265" wp14:editId="01988C29">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8915400"/>
                    </a:xfrm>
                    <a:prstGeom prst="rect">
                      <a:avLst/>
                    </a:prstGeom>
                    <a:ln/>
                  </pic:spPr>
                </pic:pic>
              </a:graphicData>
            </a:graphic>
          </wp:inline>
        </w:drawing>
      </w:r>
    </w:p>
    <w:p w14:paraId="1ACB57AC" w14:textId="77777777" w:rsidR="00A93FA1" w:rsidRDefault="00440CA9" w:rsidP="00A93FA1">
      <w:pPr>
        <w:spacing w:line="480" w:lineRule="auto"/>
        <w:rPr>
          <w:del w:id="145" w:author="Jeremy Beaulieu" w:date="2022-06-21T19:30:00Z"/>
          <w:rFonts w:ascii="Times New Roman" w:eastAsia="Times New Roman" w:hAnsi="Times New Roman" w:cs="Times New Roman"/>
          <w:sz w:val="24"/>
          <w:szCs w:val="24"/>
        </w:rPr>
        <w:pPrChange w:id="146" w:author="Jeremy Beaulieu" w:date="2022-06-21T19:30:00Z">
          <w:pPr>
            <w:spacing w:line="480" w:lineRule="auto"/>
            <w:ind w:firstLine="720"/>
          </w:pPr>
        </w:pPrChange>
      </w:pPr>
      <w:r>
        <w:rPr>
          <w:rFonts w:ascii="Times New Roman" w:eastAsia="Times New Roman" w:hAnsi="Times New Roman" w:cs="Times New Roman"/>
          <w:b/>
          <w:sz w:val="24"/>
          <w:szCs w:val="24"/>
        </w:rPr>
        <w:lastRenderedPageBreak/>
        <w:t>Figure 3</w:t>
      </w:r>
      <w:r>
        <w:rPr>
          <w:rFonts w:ascii="Times New Roman" w:eastAsia="Times New Roman" w:hAnsi="Times New Roman" w:cs="Times New Roman"/>
          <w:sz w:val="24"/>
          <w:szCs w:val="24"/>
        </w:rPr>
        <w:t>: Comparison of net diversification, speciation, and extinction rate of conifers using as a predictor the best model from Condamine et al. (2020) in blue where only extinction rate var</w:t>
      </w:r>
      <w:r>
        <w:rPr>
          <w:rFonts w:ascii="Times New Roman" w:eastAsia="Times New Roman" w:hAnsi="Times New Roman" w:cs="Times New Roman"/>
          <w:sz w:val="24"/>
          <w:szCs w:val="24"/>
        </w:rPr>
        <w:t>ies with angiosperm diversity, a slightly worse model from that paper (green) where speciation rate varies with angiosperm diversity, a model (yellow) that fits the data best (at least in terms of likelihood — the number of free parameters of the spline is</w:t>
      </w:r>
      <w:r>
        <w:rPr>
          <w:rFonts w:ascii="Times New Roman" w:eastAsia="Times New Roman" w:hAnsi="Times New Roman" w:cs="Times New Roman"/>
          <w:sz w:val="24"/>
          <w:szCs w:val="24"/>
        </w:rPr>
        <w:t xml:space="preserve"> hard to compare), and using scaled IMDB ratings of the television program the Simpsons (red) as a predictor for speciation rate (which did a better job predicting conifer diversification than angiosperm diversity did). Not shown are numerous other attempt</w:t>
      </w:r>
      <w:r>
        <w:rPr>
          <w:rFonts w:ascii="Times New Roman" w:eastAsia="Times New Roman" w:hAnsi="Times New Roman" w:cs="Times New Roman"/>
          <w:sz w:val="24"/>
          <w:szCs w:val="24"/>
        </w:rPr>
        <w:t>s for other predictors using other splines, linear change models, and ratings of many other television programs</w:t>
      </w:r>
      <w:ins w:id="147" w:author="Jeremy Beaulieu" w:date="2022-06-21T19:42:00Z">
        <w:r>
          <w:rPr>
            <w:rFonts w:ascii="Times New Roman" w:eastAsia="Times New Roman" w:hAnsi="Times New Roman" w:cs="Times New Roman"/>
            <w:sz w:val="24"/>
            <w:szCs w:val="24"/>
          </w:rPr>
          <w:t>.</w:t>
        </w:r>
      </w:ins>
      <w:del w:id="148" w:author="Jeremy Beaulieu" w:date="2022-06-21T19:42: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149" w:author="Jeremy Beaulieu" w:date="2022-06-21T19:42:00Z">
        <w:r>
          <w:rPr>
            <w:rFonts w:ascii="Times New Roman" w:eastAsia="Times New Roman" w:hAnsi="Times New Roman" w:cs="Times New Roman"/>
            <w:sz w:val="24"/>
            <w:szCs w:val="24"/>
          </w:rPr>
          <w:t>S</w:t>
        </w:r>
      </w:ins>
      <w:del w:id="150" w:author="Jeremy Beaulieu" w:date="2022-06-21T19:42: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ome of these also outperformed angiosperms, but many did not.</w:t>
      </w:r>
    </w:p>
    <w:p w14:paraId="05EF2A9E" w14:textId="77777777" w:rsidR="00A93FA1" w:rsidRDefault="00A93FA1">
      <w:pPr>
        <w:spacing w:line="480" w:lineRule="auto"/>
        <w:rPr>
          <w:ins w:id="151" w:author="Jeremy Beaulieu" w:date="2022-06-21T19:42:00Z"/>
          <w:rFonts w:ascii="Times New Roman" w:eastAsia="Times New Roman" w:hAnsi="Times New Roman" w:cs="Times New Roman"/>
          <w:sz w:val="24"/>
          <w:szCs w:val="24"/>
        </w:rPr>
      </w:pPr>
    </w:p>
    <w:p w14:paraId="4342ADAA" w14:textId="77777777" w:rsidR="00A93FA1" w:rsidRDefault="00A93FA1" w:rsidP="00A93FA1">
      <w:pPr>
        <w:spacing w:line="480" w:lineRule="auto"/>
        <w:rPr>
          <w:rFonts w:ascii="Times New Roman" w:eastAsia="Times New Roman" w:hAnsi="Times New Roman" w:cs="Times New Roman"/>
          <w:sz w:val="24"/>
          <w:szCs w:val="24"/>
        </w:rPr>
        <w:pPrChange w:id="152" w:author="Jeremy Beaulieu" w:date="2022-06-21T19:30:00Z">
          <w:pPr>
            <w:spacing w:line="480" w:lineRule="auto"/>
            <w:ind w:firstLine="720"/>
          </w:pPr>
        </w:pPrChange>
      </w:pPr>
    </w:p>
    <w:p w14:paraId="700D2A6C" w14:textId="77777777" w:rsidR="00A93FA1" w:rsidRPr="00A93FA1" w:rsidRDefault="00440CA9">
      <w:pPr>
        <w:spacing w:line="480" w:lineRule="auto"/>
        <w:ind w:firstLine="720"/>
        <w:rPr>
          <w:rFonts w:ascii="Times New Roman" w:eastAsia="Times New Roman" w:hAnsi="Times New Roman" w:cs="Times New Roman"/>
          <w:sz w:val="24"/>
          <w:szCs w:val="24"/>
          <w:highlight w:val="white"/>
          <w:rPrChange w:id="153" w:author="Jeremy Beaulieu" w:date="2022-06-21T19:42:00Z">
            <w:rPr>
              <w:rFonts w:ascii="Times New Roman" w:eastAsia="Times New Roman" w:hAnsi="Times New Roman" w:cs="Times New Roman"/>
              <w:sz w:val="24"/>
              <w:szCs w:val="24"/>
              <w:highlight w:val="yellow"/>
            </w:rPr>
          </w:rPrChange>
        </w:rPr>
      </w:pPr>
      <w:r>
        <w:rPr>
          <w:rFonts w:ascii="Times New Roman" w:eastAsia="Times New Roman" w:hAnsi="Times New Roman" w:cs="Times New Roman"/>
          <w:sz w:val="24"/>
          <w:szCs w:val="24"/>
          <w:highlight w:val="white"/>
          <w:rPrChange w:id="154" w:author="Jeremy Beaulieu" w:date="2022-06-21T19:42:00Z">
            <w:rPr>
              <w:rFonts w:ascii="Times New Roman" w:eastAsia="Times New Roman" w:hAnsi="Times New Roman" w:cs="Times New Roman"/>
              <w:sz w:val="24"/>
              <w:szCs w:val="24"/>
              <w:highlight w:val="yellow"/>
            </w:rPr>
          </w:rPrChange>
        </w:rPr>
        <w:t xml:space="preserve">Besides unexamined uncertainty in point estimates, there is substantial uncertainty in which model fits best, even if one ignores the congruence issue. </w:t>
      </w:r>
      <w:ins w:id="155" w:author="Brian O'Meara" w:date="2022-06-13T18:05:00Z">
        <w:r>
          <w:rPr>
            <w:rFonts w:ascii="Times New Roman" w:eastAsia="Times New Roman" w:hAnsi="Times New Roman" w:cs="Times New Roman"/>
            <w:sz w:val="24"/>
            <w:szCs w:val="24"/>
            <w:highlight w:val="white"/>
            <w:rPrChange w:id="156" w:author="Jeremy Beaulieu" w:date="2022-06-21T19:42:00Z">
              <w:rPr>
                <w:rFonts w:ascii="Times New Roman" w:eastAsia="Times New Roman" w:hAnsi="Times New Roman" w:cs="Times New Roman"/>
                <w:sz w:val="24"/>
                <w:szCs w:val="24"/>
                <w:highlight w:val="yellow"/>
              </w:rPr>
            </w:rPrChange>
          </w:rPr>
          <w:t>We took as an example of solid research work in the field</w:t>
        </w:r>
      </w:ins>
      <w:ins w:id="157" w:author="Jeremy Beaulieu" w:date="2022-06-21T23:42:00Z">
        <w:r>
          <w:rPr>
            <w:rFonts w:ascii="Times New Roman" w:eastAsia="Times New Roman" w:hAnsi="Times New Roman" w:cs="Times New Roman"/>
            <w:sz w:val="24"/>
            <w:szCs w:val="24"/>
            <w:highlight w:val="white"/>
            <w:rPrChange w:id="158" w:author="Jeremy Beaulieu" w:date="2022-06-21T19:42:00Z">
              <w:rPr>
                <w:rFonts w:ascii="Times New Roman" w:eastAsia="Times New Roman" w:hAnsi="Times New Roman" w:cs="Times New Roman"/>
                <w:sz w:val="24"/>
                <w:szCs w:val="24"/>
                <w:highlight w:val="yellow"/>
              </w:rPr>
            </w:rPrChange>
          </w:rPr>
          <w:t>,</w:t>
        </w:r>
      </w:ins>
      <w:ins w:id="159" w:author="Brian O'Meara" w:date="2022-06-13T18:05:00Z">
        <w:r>
          <w:rPr>
            <w:rFonts w:ascii="Times New Roman" w:eastAsia="Times New Roman" w:hAnsi="Times New Roman" w:cs="Times New Roman"/>
            <w:sz w:val="24"/>
            <w:szCs w:val="24"/>
            <w:highlight w:val="white"/>
            <w:rPrChange w:id="160" w:author="Jeremy Beaulieu" w:date="2022-06-21T19:42:00Z">
              <w:rPr>
                <w:rFonts w:ascii="Times New Roman" w:eastAsia="Times New Roman" w:hAnsi="Times New Roman" w:cs="Times New Roman"/>
                <w:sz w:val="24"/>
                <w:szCs w:val="24"/>
                <w:highlight w:val="yellow"/>
              </w:rPr>
            </w:rPrChange>
          </w:rPr>
          <w:t xml:space="preserve"> </w:t>
        </w:r>
      </w:ins>
      <w:ins w:id="161" w:author="Jeremy Beaulieu" w:date="2022-06-21T23:42:00Z">
        <w:r>
          <w:rPr>
            <w:rFonts w:ascii="Times New Roman" w:eastAsia="Times New Roman" w:hAnsi="Times New Roman" w:cs="Times New Roman"/>
            <w:sz w:val="24"/>
            <w:szCs w:val="24"/>
            <w:highlight w:val="white"/>
            <w:rPrChange w:id="162" w:author="Jeremy Beaulieu" w:date="2022-06-21T19:42:00Z">
              <w:rPr>
                <w:rFonts w:ascii="Times New Roman" w:eastAsia="Times New Roman" w:hAnsi="Times New Roman" w:cs="Times New Roman"/>
                <w:sz w:val="24"/>
                <w:szCs w:val="24"/>
                <w:highlight w:val="yellow"/>
              </w:rPr>
            </w:rPrChange>
          </w:rPr>
          <w:t>recent work by</w:t>
        </w:r>
      </w:ins>
      <w:del w:id="163" w:author="Brian O'Meara" w:date="2022-06-13T18:05:00Z">
        <w:r>
          <w:rPr>
            <w:rFonts w:ascii="Times New Roman" w:eastAsia="Times New Roman" w:hAnsi="Times New Roman" w:cs="Times New Roman"/>
            <w:sz w:val="24"/>
            <w:szCs w:val="24"/>
            <w:highlight w:val="white"/>
            <w:rPrChange w:id="164" w:author="Jeremy Beaulieu" w:date="2022-06-21T19:42:00Z">
              <w:rPr>
                <w:rFonts w:ascii="Times New Roman" w:eastAsia="Times New Roman" w:hAnsi="Times New Roman" w:cs="Times New Roman"/>
                <w:sz w:val="24"/>
                <w:szCs w:val="24"/>
                <w:highlight w:val="yellow"/>
              </w:rPr>
            </w:rPrChange>
          </w:rPr>
          <w:delText xml:space="preserve">For example, </w:delText>
        </w:r>
      </w:del>
      <w:r>
        <w:rPr>
          <w:rFonts w:ascii="Times New Roman" w:eastAsia="Times New Roman" w:hAnsi="Times New Roman" w:cs="Times New Roman"/>
          <w:sz w:val="24"/>
          <w:szCs w:val="24"/>
          <w:highlight w:val="white"/>
          <w:rPrChange w:id="165" w:author="Jeremy Beaulieu" w:date="2022-06-21T19:42:00Z">
            <w:rPr>
              <w:rFonts w:ascii="Times New Roman" w:eastAsia="Times New Roman" w:hAnsi="Times New Roman" w:cs="Times New Roman"/>
              <w:sz w:val="24"/>
              <w:szCs w:val="24"/>
              <w:highlight w:val="yellow"/>
            </w:rPr>
          </w:rPrChange>
        </w:rPr>
        <w:t>Condamine et al. (</w:t>
      </w:r>
      <w:r>
        <w:rPr>
          <w:rFonts w:ascii="Times New Roman" w:eastAsia="Times New Roman" w:hAnsi="Times New Roman" w:cs="Times New Roman"/>
          <w:sz w:val="24"/>
          <w:szCs w:val="24"/>
          <w:highlight w:val="white"/>
          <w:rPrChange w:id="166" w:author="Jeremy Beaulieu" w:date="2022-06-21T19:42:00Z">
            <w:rPr>
              <w:rFonts w:ascii="Times New Roman" w:eastAsia="Times New Roman" w:hAnsi="Times New Roman" w:cs="Times New Roman"/>
              <w:sz w:val="24"/>
              <w:szCs w:val="24"/>
              <w:highlight w:val="yellow"/>
            </w:rPr>
          </w:rPrChange>
        </w:rPr>
        <w:t>2020)</w:t>
      </w:r>
      <w:ins w:id="167" w:author="Brian O'Meara" w:date="2022-06-13T18:05:00Z">
        <w:r>
          <w:rPr>
            <w:rFonts w:ascii="Times New Roman" w:eastAsia="Times New Roman" w:hAnsi="Times New Roman" w:cs="Times New Roman"/>
            <w:sz w:val="24"/>
            <w:szCs w:val="24"/>
            <w:highlight w:val="white"/>
            <w:rPrChange w:id="168" w:author="Jeremy Beaulieu" w:date="2022-06-21T19:42:00Z">
              <w:rPr>
                <w:rFonts w:ascii="Times New Roman" w:eastAsia="Times New Roman" w:hAnsi="Times New Roman" w:cs="Times New Roman"/>
                <w:sz w:val="24"/>
                <w:szCs w:val="24"/>
                <w:highlight w:val="yellow"/>
              </w:rPr>
            </w:rPrChange>
          </w:rPr>
          <w:t>, which</w:t>
        </w:r>
      </w:ins>
      <w:r>
        <w:rPr>
          <w:rFonts w:ascii="Times New Roman" w:eastAsia="Times New Roman" w:hAnsi="Times New Roman" w:cs="Times New Roman"/>
          <w:sz w:val="24"/>
          <w:szCs w:val="24"/>
          <w:highlight w:val="white"/>
          <w:rPrChange w:id="169" w:author="Jeremy Beaulieu" w:date="2022-06-21T19:42:00Z">
            <w:rPr>
              <w:rFonts w:ascii="Times New Roman" w:eastAsia="Times New Roman" w:hAnsi="Times New Roman" w:cs="Times New Roman"/>
              <w:sz w:val="24"/>
              <w:szCs w:val="24"/>
              <w:highlight w:val="yellow"/>
            </w:rPr>
          </w:rPrChange>
        </w:rPr>
        <w:t xml:space="preserve"> compared various models correlating various rates with angiosperm diversity</w:t>
      </w:r>
      <w:ins w:id="170" w:author="Brian O'Meara" w:date="2022-06-13T18:06:00Z">
        <w:r>
          <w:rPr>
            <w:rFonts w:ascii="Times New Roman" w:eastAsia="Times New Roman" w:hAnsi="Times New Roman" w:cs="Times New Roman"/>
            <w:sz w:val="24"/>
            <w:szCs w:val="24"/>
            <w:highlight w:val="white"/>
            <w:rPrChange w:id="171" w:author="Jeremy Beaulieu" w:date="2022-06-21T19:42:00Z">
              <w:rPr>
                <w:rFonts w:ascii="Times New Roman" w:eastAsia="Times New Roman" w:hAnsi="Times New Roman" w:cs="Times New Roman"/>
                <w:sz w:val="24"/>
                <w:szCs w:val="24"/>
                <w:highlight w:val="yellow"/>
              </w:rPr>
            </w:rPrChange>
          </w:rPr>
          <w:t xml:space="preserve"> (and other potential predictors)</w:t>
        </w:r>
      </w:ins>
      <w:r>
        <w:rPr>
          <w:rFonts w:ascii="Times New Roman" w:eastAsia="Times New Roman" w:hAnsi="Times New Roman" w:cs="Times New Roman"/>
          <w:sz w:val="24"/>
          <w:szCs w:val="24"/>
          <w:highlight w:val="white"/>
          <w:rPrChange w:id="172" w:author="Jeremy Beaulieu" w:date="2022-06-21T19:42:00Z">
            <w:rPr>
              <w:rFonts w:ascii="Times New Roman" w:eastAsia="Times New Roman" w:hAnsi="Times New Roman" w:cs="Times New Roman"/>
              <w:sz w:val="24"/>
              <w:szCs w:val="24"/>
              <w:highlight w:val="yellow"/>
            </w:rPr>
          </w:rPrChange>
        </w:rPr>
        <w:t xml:space="preserve"> using just a phylogenetic tree; their best model showed an exponential dependence of conifer extinction rate with the number of angios</w:t>
      </w:r>
      <w:r>
        <w:rPr>
          <w:rFonts w:ascii="Times New Roman" w:eastAsia="Times New Roman" w:hAnsi="Times New Roman" w:cs="Times New Roman"/>
          <w:sz w:val="24"/>
          <w:szCs w:val="24"/>
          <w:highlight w:val="white"/>
          <w:rPrChange w:id="173" w:author="Jeremy Beaulieu" w:date="2022-06-21T19:42:00Z">
            <w:rPr>
              <w:rFonts w:ascii="Times New Roman" w:eastAsia="Times New Roman" w:hAnsi="Times New Roman" w:cs="Times New Roman"/>
              <w:sz w:val="24"/>
              <w:szCs w:val="24"/>
              <w:highlight w:val="yellow"/>
            </w:rPr>
          </w:rPrChange>
        </w:rPr>
        <w:t>perms.</w:t>
      </w:r>
      <w:ins w:id="174" w:author="Brian O'Meara" w:date="2022-06-13T18:06:00Z">
        <w:r>
          <w:rPr>
            <w:rFonts w:ascii="Times New Roman" w:eastAsia="Times New Roman" w:hAnsi="Times New Roman" w:cs="Times New Roman"/>
            <w:sz w:val="24"/>
            <w:szCs w:val="24"/>
            <w:highlight w:val="white"/>
            <w:rPrChange w:id="175" w:author="Jeremy Beaulieu" w:date="2022-06-21T19:42:00Z">
              <w:rPr>
                <w:rFonts w:ascii="Times New Roman" w:eastAsia="Times New Roman" w:hAnsi="Times New Roman" w:cs="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w:t>
        </w:r>
        <w:r>
          <w:rPr>
            <w:rFonts w:ascii="Times New Roman" w:eastAsia="Times New Roman" w:hAnsi="Times New Roman" w:cs="Times New Roman"/>
            <w:sz w:val="24"/>
            <w:szCs w:val="24"/>
            <w:highlight w:val="white"/>
            <w:rPrChange w:id="176" w:author="Jeremy Beaulieu" w:date="2022-06-21T19:42:00Z">
              <w:rPr>
                <w:rFonts w:ascii="Times New Roman" w:eastAsia="Times New Roman" w:hAnsi="Times New Roman" w:cs="Times New Roman"/>
                <w:sz w:val="24"/>
                <w:szCs w:val="24"/>
                <w:highlight w:val="yellow"/>
              </w:rPr>
            </w:rPrChange>
          </w:rPr>
          <w:t>e-scaled ratings of television shows</w:t>
        </w:r>
      </w:ins>
      <w:ins w:id="177" w:author="Jeremy Beaulieu" w:date="2022-06-21T19:43:00Z">
        <w:r>
          <w:rPr>
            <w:rFonts w:ascii="Times New Roman" w:eastAsia="Times New Roman" w:hAnsi="Times New Roman" w:cs="Times New Roman"/>
            <w:sz w:val="24"/>
            <w:szCs w:val="24"/>
            <w:highlight w:val="white"/>
            <w:rPrChange w:id="178" w:author="Jeremy Beaulieu" w:date="2022-06-21T19:42:00Z">
              <w:rPr>
                <w:rFonts w:ascii="Times New Roman" w:eastAsia="Times New Roman" w:hAnsi="Times New Roman" w:cs="Times New Roman"/>
                <w:sz w:val="24"/>
                <w:szCs w:val="24"/>
                <w:highlight w:val="yellow"/>
              </w:rPr>
            </w:rPrChange>
          </w:rPr>
          <w:t>.</w:t>
        </w:r>
      </w:ins>
      <w:ins w:id="179" w:author="Brian O'Meara" w:date="2022-06-13T18:06:00Z">
        <w:del w:id="180" w:author="Jeremy Beaulieu" w:date="2022-06-21T19:43:00Z">
          <w:r>
            <w:rPr>
              <w:rFonts w:ascii="Times New Roman" w:eastAsia="Times New Roman" w:hAnsi="Times New Roman" w:cs="Times New Roman"/>
              <w:sz w:val="24"/>
              <w:szCs w:val="24"/>
              <w:highlight w:val="white"/>
              <w:rPrChange w:id="181"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182" w:author="Jeremy Beaulieu" w:date="2022-06-21T19:42:00Z">
              <w:rPr>
                <w:rFonts w:ascii="Times New Roman" w:eastAsia="Times New Roman" w:hAnsi="Times New Roman" w:cs="Times New Roman"/>
                <w:sz w:val="24"/>
                <w:szCs w:val="24"/>
                <w:highlight w:val="yellow"/>
              </w:rPr>
            </w:rPrChange>
          </w:rPr>
          <w:t xml:space="preserve"> </w:t>
        </w:r>
      </w:ins>
      <w:ins w:id="183" w:author="Jeremy Beaulieu" w:date="2022-06-21T19:43:00Z">
        <w:r>
          <w:rPr>
            <w:rFonts w:ascii="Times New Roman" w:eastAsia="Times New Roman" w:hAnsi="Times New Roman" w:cs="Times New Roman"/>
            <w:sz w:val="24"/>
            <w:szCs w:val="24"/>
            <w:highlight w:val="white"/>
            <w:rPrChange w:id="184" w:author="Jeremy Beaulieu" w:date="2022-06-21T19:42:00Z">
              <w:rPr>
                <w:rFonts w:ascii="Times New Roman" w:eastAsia="Times New Roman" w:hAnsi="Times New Roman" w:cs="Times New Roman"/>
                <w:sz w:val="24"/>
                <w:szCs w:val="24"/>
                <w:highlight w:val="yellow"/>
              </w:rPr>
            </w:rPrChange>
          </w:rPr>
          <w:t>This was similar in spirit as</w:t>
        </w:r>
      </w:ins>
      <w:ins w:id="185" w:author="Brian O'Meara" w:date="2022-06-13T18:06:00Z">
        <w:del w:id="186" w:author="Jeremy Beaulieu" w:date="2022-06-21T19:43:00Z">
          <w:r>
            <w:rPr>
              <w:rFonts w:ascii="Times New Roman" w:eastAsia="Times New Roman" w:hAnsi="Times New Roman" w:cs="Times New Roman"/>
              <w:sz w:val="24"/>
              <w:szCs w:val="24"/>
              <w:highlight w:val="white"/>
              <w:rPrChange w:id="187" w:author="Jeremy Beaulieu" w:date="2022-06-21T19:42:00Z">
                <w:rPr>
                  <w:rFonts w:ascii="Times New Roman" w:eastAsia="Times New Roman" w:hAnsi="Times New Roman" w:cs="Times New Roman"/>
                  <w:sz w:val="24"/>
                  <w:szCs w:val="24"/>
                  <w:highlight w:val="yellow"/>
                </w:rPr>
              </w:rPrChange>
            </w:rPr>
            <w:delText>in the same vein as</w:delText>
          </w:r>
        </w:del>
        <w:r>
          <w:rPr>
            <w:rFonts w:ascii="Times New Roman" w:eastAsia="Times New Roman" w:hAnsi="Times New Roman" w:cs="Times New Roman"/>
            <w:sz w:val="24"/>
            <w:szCs w:val="24"/>
            <w:highlight w:val="white"/>
            <w:rPrChange w:id="188" w:author="Jeremy Beaulieu" w:date="2022-06-21T19:42:00Z">
              <w:rPr>
                <w:rFonts w:ascii="Times New Roman" w:eastAsia="Times New Roman" w:hAnsi="Times New Roman" w:cs="Times New Roman"/>
                <w:sz w:val="24"/>
                <w:szCs w:val="24"/>
                <w:highlight w:val="yellow"/>
              </w:rPr>
            </w:rPrChange>
          </w:rPr>
          <w:t xml:space="preserve"> Rabosky and Goldberg (2015) showing that whale names could provide a better fit of diversification rates than constant rate models</w:t>
        </w:r>
      </w:ins>
      <w:ins w:id="189" w:author="Jeremy Beaulieu" w:date="2022-06-21T19:43:00Z">
        <w:r>
          <w:rPr>
            <w:rFonts w:ascii="Times New Roman" w:eastAsia="Times New Roman" w:hAnsi="Times New Roman" w:cs="Times New Roman"/>
            <w:sz w:val="24"/>
            <w:szCs w:val="24"/>
            <w:highlight w:val="white"/>
            <w:rPrChange w:id="190" w:author="Jeremy Beaulieu" w:date="2022-06-21T19:42:00Z">
              <w:rPr>
                <w:rFonts w:ascii="Times New Roman" w:eastAsia="Times New Roman" w:hAnsi="Times New Roman" w:cs="Times New Roman"/>
                <w:sz w:val="24"/>
                <w:szCs w:val="24"/>
                <w:highlight w:val="yellow"/>
              </w:rPr>
            </w:rPrChange>
          </w:rPr>
          <w:t>.</w:t>
        </w:r>
      </w:ins>
      <w:ins w:id="191" w:author="Brian O'Meara" w:date="2022-06-13T18:06:00Z">
        <w:del w:id="192" w:author="Jeremy Beaulieu" w:date="2022-06-21T19:43:00Z">
          <w:r>
            <w:rPr>
              <w:rFonts w:ascii="Times New Roman" w:eastAsia="Times New Roman" w:hAnsi="Times New Roman" w:cs="Times New Roman"/>
              <w:sz w:val="24"/>
              <w:szCs w:val="24"/>
              <w:highlight w:val="white"/>
              <w:rPrChange w:id="193"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194" w:author="Jeremy Beaulieu" w:date="2022-06-21T19:42:00Z">
              <w:rPr>
                <w:rFonts w:ascii="Times New Roman" w:eastAsia="Times New Roman" w:hAnsi="Times New Roman" w:cs="Times New Roman"/>
                <w:sz w:val="24"/>
                <w:szCs w:val="24"/>
                <w:highlight w:val="yellow"/>
              </w:rPr>
            </w:rPrChange>
          </w:rPr>
          <w:t xml:space="preserve"> </w:t>
        </w:r>
      </w:ins>
      <w:ins w:id="195" w:author="Jeremy Beaulieu" w:date="2022-06-21T19:43:00Z">
        <w:r>
          <w:rPr>
            <w:rFonts w:ascii="Times New Roman" w:eastAsia="Times New Roman" w:hAnsi="Times New Roman" w:cs="Times New Roman"/>
            <w:sz w:val="24"/>
            <w:szCs w:val="24"/>
            <w:highlight w:val="white"/>
            <w:rPrChange w:id="196" w:author="Jeremy Beaulieu" w:date="2022-06-21T19:42:00Z">
              <w:rPr>
                <w:rFonts w:ascii="Times New Roman" w:eastAsia="Times New Roman" w:hAnsi="Times New Roman" w:cs="Times New Roman"/>
                <w:sz w:val="24"/>
                <w:szCs w:val="24"/>
                <w:highlight w:val="yellow"/>
              </w:rPr>
            </w:rPrChange>
          </w:rPr>
          <w:t>W</w:t>
        </w:r>
      </w:ins>
      <w:ins w:id="197" w:author="Brian O'Meara" w:date="2022-06-13T18:06:00Z">
        <w:del w:id="198" w:author="Jeremy Beaulieu" w:date="2022-06-21T19:43:00Z">
          <w:r>
            <w:rPr>
              <w:rFonts w:ascii="Times New Roman" w:eastAsia="Times New Roman" w:hAnsi="Times New Roman" w:cs="Times New Roman"/>
              <w:sz w:val="24"/>
              <w:szCs w:val="24"/>
              <w:highlight w:val="white"/>
              <w:rPrChange w:id="199" w:author="Jeremy Beaulieu" w:date="2022-06-21T19:42:00Z">
                <w:rPr>
                  <w:rFonts w:ascii="Times New Roman" w:eastAsia="Times New Roman" w:hAnsi="Times New Roman" w:cs="Times New Roman"/>
                  <w:sz w:val="24"/>
                  <w:szCs w:val="24"/>
                  <w:highlight w:val="yellow"/>
                </w:rPr>
              </w:rPrChange>
            </w:rPr>
            <w:delText>w</w:delText>
          </w:r>
        </w:del>
        <w:r>
          <w:rPr>
            <w:rFonts w:ascii="Times New Roman" w:eastAsia="Times New Roman" w:hAnsi="Times New Roman" w:cs="Times New Roman"/>
            <w:sz w:val="24"/>
            <w:szCs w:val="24"/>
            <w:highlight w:val="white"/>
            <w:rPrChange w:id="200" w:author="Jeremy Beaulieu" w:date="2022-06-21T19:42:00Z">
              <w:rPr>
                <w:rFonts w:ascii="Times New Roman" w:eastAsia="Times New Roman" w:hAnsi="Times New Roman" w:cs="Times New Roman"/>
                <w:sz w:val="24"/>
                <w:szCs w:val="24"/>
                <w:highlight w:val="yellow"/>
              </w:rPr>
            </w:rPrChange>
          </w:rPr>
          <w:t>e wanted to see if biologically i</w:t>
        </w:r>
        <w:r>
          <w:rPr>
            <w:rFonts w:ascii="Times New Roman" w:eastAsia="Times New Roman" w:hAnsi="Times New Roman" w:cs="Times New Roman"/>
            <w:sz w:val="24"/>
            <w:szCs w:val="24"/>
            <w:highlight w:val="white"/>
            <w:rPrChange w:id="201" w:author="Jeremy Beaulieu" w:date="2022-06-21T19:42:00Z">
              <w:rPr>
                <w:rFonts w:ascii="Times New Roman" w:eastAsia="Times New Roman" w:hAnsi="Times New Roman" w:cs="Times New Roman"/>
                <w:sz w:val="24"/>
                <w:szCs w:val="24"/>
                <w:highlight w:val="yellow"/>
              </w:rPr>
            </w:rPrChange>
          </w:rPr>
          <w:t>mplausible predictors could result in good fits.</w:t>
        </w:r>
      </w:ins>
      <w:r>
        <w:rPr>
          <w:rFonts w:ascii="Times New Roman" w:eastAsia="Times New Roman" w:hAnsi="Times New Roman" w:cs="Times New Roman"/>
          <w:sz w:val="24"/>
          <w:szCs w:val="24"/>
          <w:highlight w:val="white"/>
          <w:rPrChange w:id="202" w:author="Jeremy Beaulieu" w:date="2022-06-21T19:42:00Z">
            <w:rPr>
              <w:rFonts w:ascii="Times New Roman" w:eastAsia="Times New Roman" w:hAnsi="Times New Roman" w:cs="Times New Roman"/>
              <w:sz w:val="24"/>
              <w:szCs w:val="24"/>
              <w:highlight w:val="yellow"/>
            </w:rPr>
          </w:rPrChange>
        </w:rPr>
        <w:t xml:space="preserve"> </w:t>
      </w:r>
      <w:ins w:id="203" w:author="Brian O'Meara" w:date="2022-06-13T18:08:00Z">
        <w:r>
          <w:rPr>
            <w:rFonts w:ascii="Times New Roman" w:eastAsia="Times New Roman" w:hAnsi="Times New Roman" w:cs="Times New Roman"/>
            <w:sz w:val="24"/>
            <w:szCs w:val="24"/>
            <w:highlight w:val="white"/>
            <w:rPrChange w:id="204" w:author="Jeremy Beaulieu" w:date="2022-06-21T19:42:00Z">
              <w:rPr>
                <w:rFonts w:ascii="Times New Roman" w:eastAsia="Times New Roman" w:hAnsi="Times New Roman" w:cs="Times New Roman"/>
                <w:sz w:val="24"/>
                <w:szCs w:val="24"/>
                <w:highlight w:val="yellow"/>
              </w:rPr>
            </w:rPrChange>
          </w:rPr>
          <w:t xml:space="preserve">In this paper’s original </w:t>
        </w:r>
      </w:ins>
      <w:ins w:id="205" w:author="Jeremy Beaulieu" w:date="2022-06-21T23:42:00Z">
        <w:r>
          <w:rPr>
            <w:rFonts w:ascii="Times New Roman" w:eastAsia="Times New Roman" w:hAnsi="Times New Roman" w:cs="Times New Roman"/>
            <w:sz w:val="24"/>
            <w:szCs w:val="24"/>
            <w:highlight w:val="white"/>
            <w:rPrChange w:id="206" w:author="Jeremy Beaulieu" w:date="2022-06-21T19:42:00Z">
              <w:rPr>
                <w:rFonts w:ascii="Times New Roman" w:eastAsia="Times New Roman" w:hAnsi="Times New Roman" w:cs="Times New Roman"/>
                <w:sz w:val="24"/>
                <w:szCs w:val="24"/>
                <w:highlight w:val="yellow"/>
              </w:rPr>
            </w:rPrChange>
          </w:rPr>
          <w:t xml:space="preserve">model set, </w:t>
        </w:r>
      </w:ins>
      <w:ins w:id="207" w:author="Brian O'Meara" w:date="2022-06-13T18:08:00Z">
        <w:del w:id="208" w:author="Jeremy Beaulieu" w:date="2022-06-21T23:42:00Z">
          <w:r>
            <w:rPr>
              <w:rFonts w:ascii="Times New Roman" w:eastAsia="Times New Roman" w:hAnsi="Times New Roman" w:cs="Times New Roman"/>
              <w:sz w:val="24"/>
              <w:szCs w:val="24"/>
              <w:highlight w:val="white"/>
              <w:rPrChange w:id="209" w:author="Jeremy Beaulieu" w:date="2022-06-21T19:42:00Z">
                <w:rPr>
                  <w:rFonts w:ascii="Times New Roman" w:eastAsia="Times New Roman" w:hAnsi="Times New Roman" w:cs="Times New Roman"/>
                  <w:sz w:val="24"/>
                  <w:szCs w:val="24"/>
                  <w:highlight w:val="yellow"/>
                </w:rPr>
              </w:rPrChange>
            </w:rPr>
            <w:delText>set of models,</w:delText>
          </w:r>
        </w:del>
      </w:ins>
      <w:del w:id="210" w:author="Brian O'Meara" w:date="2022-06-13T18:08:00Z">
        <w:r>
          <w:rPr>
            <w:rFonts w:ascii="Times New Roman" w:eastAsia="Times New Roman" w:hAnsi="Times New Roman" w:cs="Times New Roman"/>
            <w:sz w:val="24"/>
            <w:szCs w:val="24"/>
            <w:highlight w:val="white"/>
            <w:rPrChange w:id="211" w:author="Jeremy Beaulieu" w:date="2022-06-21T19:42:00Z">
              <w:rPr>
                <w:rFonts w:ascii="Times New Roman" w:eastAsia="Times New Roman" w:hAnsi="Times New Roman" w:cs="Times New Roman"/>
                <w:sz w:val="24"/>
                <w:szCs w:val="24"/>
                <w:highlight w:val="yellow"/>
              </w:rPr>
            </w:rPrChange>
          </w:rPr>
          <w:delText>However,</w:delText>
        </w:r>
      </w:del>
      <w:r>
        <w:rPr>
          <w:rFonts w:ascii="Gungsuh" w:eastAsia="Gungsuh" w:hAnsi="Gungsuh" w:cs="Gungsuh"/>
          <w:sz w:val="24"/>
          <w:szCs w:val="24"/>
          <w:highlight w:val="white"/>
          <w:rPrChange w:id="212" w:author="Jeremy Beaulieu" w:date="2022-06-21T19:42:00Z">
            <w:rPr>
              <w:rFonts w:ascii="Gungsuh" w:eastAsia="Gungsuh" w:hAnsi="Gungsuh" w:cs="Gungsuh"/>
              <w:sz w:val="24"/>
              <w:szCs w:val="24"/>
              <w:highlight w:val="yellow"/>
            </w:rPr>
          </w:rPrChange>
        </w:rPr>
        <w:t xml:space="preserve"> models nearly as good (∆AICc &lt; 2; see their </w:t>
      </w:r>
      <w:r>
        <w:rPr>
          <w:rFonts w:ascii="Gungsuh" w:eastAsia="Gungsuh" w:hAnsi="Gungsuh" w:cs="Gungsuh"/>
          <w:sz w:val="24"/>
          <w:szCs w:val="24"/>
          <w:highlight w:val="white"/>
          <w:rPrChange w:id="213" w:author="Jeremy Beaulieu" w:date="2022-06-21T19:42:00Z">
            <w:rPr>
              <w:rFonts w:ascii="Gungsuh" w:eastAsia="Gungsuh" w:hAnsi="Gungsuh" w:cs="Gungsuh"/>
              <w:sz w:val="24"/>
              <w:szCs w:val="24"/>
              <w:highlight w:val="yellow"/>
            </w:rPr>
          </w:rPrChange>
        </w:rPr>
        <w:lastRenderedPageBreak/>
        <w:t>Table S5) include an effect on speciation or both speciation and extinction (only 41% of the model weight is on variable extinction only models; 39% is on variable speciation only, and 21% on both varying)</w:t>
      </w:r>
      <w:ins w:id="214" w:author="Brian O'Meara" w:date="2022-06-13T18:09:00Z">
        <w:r>
          <w:rPr>
            <w:rFonts w:ascii="Times New Roman" w:eastAsia="Times New Roman" w:hAnsi="Times New Roman" w:cs="Times New Roman"/>
            <w:sz w:val="24"/>
            <w:szCs w:val="24"/>
            <w:highlight w:val="white"/>
            <w:rPrChange w:id="215" w:author="Jeremy Beaulieu" w:date="2022-06-21T19:42:00Z">
              <w:rPr>
                <w:rFonts w:ascii="Times New Roman" w:eastAsia="Times New Roman" w:hAnsi="Times New Roman" w:cs="Times New Roman"/>
                <w:sz w:val="24"/>
                <w:szCs w:val="24"/>
                <w:highlight w:val="yellow"/>
              </w:rPr>
            </w:rPrChange>
          </w:rPr>
          <w:t xml:space="preserve"> – the</w:t>
        </w:r>
        <w:r>
          <w:rPr>
            <w:rFonts w:ascii="Times New Roman" w:eastAsia="Times New Roman" w:hAnsi="Times New Roman" w:cs="Times New Roman"/>
            <w:sz w:val="24"/>
            <w:szCs w:val="24"/>
            <w:highlight w:val="white"/>
            <w:rPrChange w:id="216" w:author="Jeremy Beaulieu" w:date="2022-06-21T19:42:00Z">
              <w:rPr>
                <w:rFonts w:ascii="Times New Roman" w:eastAsia="Times New Roman" w:hAnsi="Times New Roman" w:cs="Times New Roman"/>
                <w:sz w:val="24"/>
                <w:szCs w:val="24"/>
                <w:highlight w:val="yellow"/>
              </w:rPr>
            </w:rPrChange>
          </w:rPr>
          <w:t>re is extremely little signal in the data on what exactly is varying, making it hard to draw conclusions about mechanism from the best model</w:t>
        </w:r>
      </w:ins>
      <w:r>
        <w:rPr>
          <w:rFonts w:ascii="Times New Roman" w:eastAsia="Times New Roman" w:hAnsi="Times New Roman" w:cs="Times New Roman"/>
          <w:sz w:val="24"/>
          <w:szCs w:val="24"/>
          <w:highlight w:val="white"/>
          <w:rPrChange w:id="217" w:author="Jeremy Beaulieu" w:date="2022-06-21T19:42:00Z">
            <w:rPr>
              <w:rFonts w:ascii="Times New Roman" w:eastAsia="Times New Roman" w:hAnsi="Times New Roman" w:cs="Times New Roman"/>
              <w:sz w:val="24"/>
              <w:szCs w:val="24"/>
              <w:highlight w:val="yellow"/>
            </w:rPr>
          </w:rPrChange>
        </w:rPr>
        <w:t xml:space="preserve">. </w:t>
      </w:r>
      <w:del w:id="218" w:author="Brian O'Meara" w:date="2022-06-13T18:10:00Z">
        <w:r>
          <w:rPr>
            <w:rFonts w:ascii="Times New Roman" w:eastAsia="Times New Roman" w:hAnsi="Times New Roman" w:cs="Times New Roman"/>
            <w:sz w:val="24"/>
            <w:szCs w:val="24"/>
            <w:highlight w:val="white"/>
            <w:rPrChange w:id="219" w:author="Jeremy Beaulieu" w:date="2022-06-21T19:42:00Z">
              <w:rPr>
                <w:rFonts w:ascii="Times New Roman" w:eastAsia="Times New Roman" w:hAnsi="Times New Roman" w:cs="Times New Roman"/>
                <w:sz w:val="24"/>
                <w:szCs w:val="24"/>
                <w:highlight w:val="yellow"/>
              </w:rPr>
            </w:rPrChange>
          </w:rPr>
          <w:delText>One can construct other patterns of diversification rates with very different conclusions that are better predicto</w:delText>
        </w:r>
        <w:r>
          <w:rPr>
            <w:rFonts w:ascii="Times New Roman" w:eastAsia="Times New Roman" w:hAnsi="Times New Roman" w:cs="Times New Roman"/>
            <w:sz w:val="24"/>
            <w:szCs w:val="24"/>
            <w:highlight w:val="white"/>
            <w:rPrChange w:id="220" w:author="Jeremy Beaulieu" w:date="2022-06-21T19:42:00Z">
              <w:rPr>
                <w:rFonts w:ascii="Times New Roman" w:eastAsia="Times New Roman" w:hAnsi="Times New Roman" w:cs="Times New Roman"/>
                <w:sz w:val="24"/>
                <w:szCs w:val="24"/>
                <w:highlight w:val="yellow"/>
              </w:rPr>
            </w:rPrChange>
          </w:rPr>
          <w:delText xml:space="preserve">rs. </w:delText>
        </w:r>
      </w:del>
      <w:r>
        <w:rPr>
          <w:rFonts w:ascii="Times New Roman" w:eastAsia="Times New Roman" w:hAnsi="Times New Roman" w:cs="Times New Roman"/>
          <w:sz w:val="24"/>
          <w:szCs w:val="24"/>
          <w:highlight w:val="white"/>
          <w:rPrChange w:id="221" w:author="Jeremy Beaulieu" w:date="2022-06-21T19:42:00Z">
            <w:rPr>
              <w:rFonts w:ascii="Times New Roman" w:eastAsia="Times New Roman" w:hAnsi="Times New Roman" w:cs="Times New Roman"/>
              <w:sz w:val="24"/>
              <w:szCs w:val="24"/>
              <w:highlight w:val="yellow"/>
            </w:rPr>
          </w:rPrChange>
        </w:rPr>
        <w:t xml:space="preserve">For example, </w:t>
      </w:r>
      <w:ins w:id="222" w:author="Brian O'Meara" w:date="2022-06-13T18:10:00Z">
        <w:r>
          <w:rPr>
            <w:rFonts w:ascii="Times New Roman" w:eastAsia="Times New Roman" w:hAnsi="Times New Roman" w:cs="Times New Roman"/>
            <w:sz w:val="24"/>
            <w:szCs w:val="24"/>
            <w:highlight w:val="white"/>
            <w:rPrChange w:id="223" w:author="Jeremy Beaulieu" w:date="2022-06-21T19:42:00Z">
              <w:rPr>
                <w:rFonts w:ascii="Times New Roman" w:eastAsia="Times New Roman" w:hAnsi="Times New Roman" w:cs="Times New Roman"/>
                <w:sz w:val="24"/>
                <w:szCs w:val="24"/>
                <w:highlight w:val="yellow"/>
              </w:rPr>
            </w:rPrChange>
          </w:rPr>
          <w:t xml:space="preserve">by adding a random fitted (yellow) model </w:t>
        </w:r>
      </w:ins>
      <w:r>
        <w:rPr>
          <w:rFonts w:ascii="Times New Roman" w:eastAsia="Times New Roman" w:hAnsi="Times New Roman" w:cs="Times New Roman"/>
          <w:sz w:val="24"/>
          <w:szCs w:val="24"/>
          <w:highlight w:val="white"/>
          <w:rPrChange w:id="224" w:author="Jeremy Beaulieu" w:date="2022-06-21T19:42:00Z">
            <w:rPr>
              <w:rFonts w:ascii="Times New Roman" w:eastAsia="Times New Roman" w:hAnsi="Times New Roman" w:cs="Times New Roman"/>
              <w:sz w:val="24"/>
              <w:szCs w:val="24"/>
              <w:highlight w:val="yellow"/>
            </w:rPr>
          </w:rPrChange>
        </w:rPr>
        <w:t xml:space="preserve">in Figure 3, the </w:t>
      </w:r>
      <w:del w:id="225" w:author="Brian O'Meara" w:date="2022-06-13T18:11:00Z">
        <w:r>
          <w:rPr>
            <w:rFonts w:ascii="Times New Roman" w:eastAsia="Times New Roman" w:hAnsi="Times New Roman" w:cs="Times New Roman"/>
            <w:sz w:val="24"/>
            <w:szCs w:val="24"/>
            <w:highlight w:val="white"/>
            <w:rPrChange w:id="226" w:author="Jeremy Beaulieu" w:date="2022-06-21T19:42:00Z">
              <w:rPr>
                <w:rFonts w:ascii="Times New Roman" w:eastAsia="Times New Roman" w:hAnsi="Times New Roman" w:cs="Times New Roman"/>
                <w:sz w:val="24"/>
                <w:szCs w:val="24"/>
                <w:highlight w:val="yellow"/>
              </w:rPr>
            </w:rPrChange>
          </w:rPr>
          <w:delText xml:space="preserve">yellow </w:delText>
        </w:r>
      </w:del>
      <w:r>
        <w:rPr>
          <w:rFonts w:ascii="Times New Roman" w:eastAsia="Times New Roman" w:hAnsi="Times New Roman" w:cs="Times New Roman"/>
          <w:sz w:val="24"/>
          <w:szCs w:val="24"/>
          <w:highlight w:val="white"/>
          <w:rPrChange w:id="227" w:author="Jeremy Beaulieu" w:date="2022-06-21T19:42:00Z">
            <w:rPr>
              <w:rFonts w:ascii="Times New Roman" w:eastAsia="Times New Roman" w:hAnsi="Times New Roman" w:cs="Times New Roman"/>
              <w:sz w:val="24"/>
              <w:szCs w:val="24"/>
              <w:highlight w:val="yellow"/>
            </w:rPr>
          </w:rPrChange>
        </w:rPr>
        <w:t xml:space="preserve">diversification curves predict the conifer data even better but tell a very different story of constant speciation with decreases of extinction in the Cretaceous and Neogene </w:t>
      </w:r>
      <w:r>
        <w:rPr>
          <w:rFonts w:ascii="Times New Roman" w:eastAsia="Times New Roman" w:hAnsi="Times New Roman" w:cs="Times New Roman"/>
          <w:sz w:val="24"/>
          <w:szCs w:val="24"/>
          <w:highlight w:val="white"/>
          <w:rPrChange w:id="228" w:author="Jeremy Beaulieu" w:date="2022-06-21T19:42:00Z">
            <w:rPr>
              <w:rFonts w:ascii="Times New Roman" w:eastAsia="Times New Roman" w:hAnsi="Times New Roman" w:cs="Times New Roman"/>
              <w:sz w:val="24"/>
              <w:szCs w:val="24"/>
              <w:highlight w:val="yellow"/>
            </w:rPr>
          </w:rPrChange>
        </w:rPr>
        <w:t>rather than the recovered pattern of a gradual rise of extinction in the Cretaceous onward. Even using ratings of a television show (the Simpsons, the red line) scaled for the appropriate time period predicts conifer diversification better than the postula</w:t>
      </w:r>
      <w:r>
        <w:rPr>
          <w:rFonts w:ascii="Times New Roman" w:eastAsia="Times New Roman" w:hAnsi="Times New Roman" w:cs="Times New Roman"/>
          <w:sz w:val="24"/>
          <w:szCs w:val="24"/>
          <w:highlight w:val="white"/>
          <w:rPrChange w:id="229" w:author="Jeremy Beaulieu" w:date="2022-06-21T19:42:00Z">
            <w:rPr>
              <w:rFonts w:ascii="Times New Roman" w:eastAsia="Times New Roman" w:hAnsi="Times New Roman" w:cs="Times New Roman"/>
              <w:sz w:val="24"/>
              <w:szCs w:val="24"/>
              <w:highlight w:val="yellow"/>
            </w:rPr>
          </w:rPrChange>
        </w:rPr>
        <w:t xml:space="preserve">ted angiosperm mechanism. </w:t>
      </w:r>
      <w:ins w:id="230" w:author="Brian O'Meara" w:date="2022-06-13T18:11:00Z">
        <w:r>
          <w:rPr>
            <w:rFonts w:ascii="Times New Roman" w:eastAsia="Times New Roman" w:hAnsi="Times New Roman" w:cs="Times New Roman"/>
            <w:sz w:val="24"/>
            <w:szCs w:val="24"/>
            <w:highlight w:val="white"/>
            <w:rPrChange w:id="231" w:author="Jeremy Beaulieu" w:date="2022-06-21T19:42:00Z">
              <w:rPr>
                <w:rFonts w:ascii="Times New Roman" w:eastAsia="Times New Roman" w:hAnsi="Times New Roman" w:cs="Times New Roman"/>
                <w:sz w:val="24"/>
                <w:szCs w:val="24"/>
                <w:highlight w:val="yellow"/>
              </w:rPr>
            </w:rPrChange>
          </w:rPr>
          <w:t>This is not to say that we believe that conifers did have an extinction decrease in the Cretaceous and Neogene, nor that a television program at all relates to diversification.</w:t>
        </w:r>
      </w:ins>
      <w:ins w:id="232" w:author="Jeremy Beaulieu" w:date="2022-06-21T23:44:00Z">
        <w:r>
          <w:rPr>
            <w:rFonts w:ascii="Times New Roman" w:eastAsia="Times New Roman" w:hAnsi="Times New Roman" w:cs="Times New Roman"/>
            <w:sz w:val="24"/>
            <w:szCs w:val="24"/>
            <w:highlight w:val="white"/>
            <w:rPrChange w:id="233" w:author="Jeremy Beaulieu" w:date="2022-06-21T19:42:00Z">
              <w:rPr>
                <w:rFonts w:ascii="Times New Roman" w:eastAsia="Times New Roman" w:hAnsi="Times New Roman" w:cs="Times New Roman"/>
                <w:sz w:val="24"/>
                <w:szCs w:val="24"/>
                <w:highlight w:val="yellow"/>
              </w:rPr>
            </w:rPrChange>
          </w:rPr>
          <w:t xml:space="preserve"> </w:t>
        </w:r>
      </w:ins>
      <w:ins w:id="234" w:author="Brian O'Meara" w:date="2022-06-13T18:11:00Z">
        <w:r>
          <w:rPr>
            <w:rFonts w:ascii="Times New Roman" w:eastAsia="Times New Roman" w:hAnsi="Times New Roman" w:cs="Times New Roman"/>
            <w:sz w:val="24"/>
            <w:szCs w:val="24"/>
            <w:highlight w:val="white"/>
            <w:rPrChange w:id="235" w:author="Jeremy Beaulieu" w:date="2022-06-21T19:42:00Z">
              <w:rPr>
                <w:rFonts w:ascii="Times New Roman" w:eastAsia="Times New Roman" w:hAnsi="Times New Roman" w:cs="Times New Roman"/>
                <w:sz w:val="24"/>
                <w:szCs w:val="24"/>
                <w:highlight w:val="yellow"/>
              </w:rPr>
            </w:rPrChange>
          </w:rPr>
          <w:t>But, even very careful work in this domain is left uncertain due to issues with the</w:t>
        </w:r>
      </w:ins>
      <w:ins w:id="236" w:author="Jeremy Beaulieu" w:date="2022-06-21T23:44:00Z">
        <w:r>
          <w:rPr>
            <w:rFonts w:ascii="Times New Roman" w:eastAsia="Times New Roman" w:hAnsi="Times New Roman" w:cs="Times New Roman"/>
            <w:sz w:val="24"/>
            <w:szCs w:val="24"/>
            <w:highlight w:val="white"/>
            <w:rPrChange w:id="237" w:author="Jeremy Beaulieu" w:date="2022-06-21T19:42:00Z">
              <w:rPr>
                <w:rFonts w:ascii="Times New Roman" w:eastAsia="Times New Roman" w:hAnsi="Times New Roman" w:cs="Times New Roman"/>
                <w:sz w:val="24"/>
                <w:szCs w:val="24"/>
                <w:highlight w:val="yellow"/>
              </w:rPr>
            </w:rPrChange>
          </w:rPr>
          <w:t>se</w:t>
        </w:r>
      </w:ins>
      <w:ins w:id="238" w:author="Brian O'Meara" w:date="2022-06-13T18:11:00Z">
        <w:r>
          <w:rPr>
            <w:rFonts w:ascii="Times New Roman" w:eastAsia="Times New Roman" w:hAnsi="Times New Roman" w:cs="Times New Roman"/>
            <w:sz w:val="24"/>
            <w:szCs w:val="24"/>
            <w:highlight w:val="white"/>
            <w:rPrChange w:id="239" w:author="Jeremy Beaulieu" w:date="2022-06-21T19:42:00Z">
              <w:rPr>
                <w:rFonts w:ascii="Times New Roman" w:eastAsia="Times New Roman" w:hAnsi="Times New Roman" w:cs="Times New Roman"/>
                <w:sz w:val="24"/>
                <w:szCs w:val="24"/>
                <w:highlight w:val="yellow"/>
              </w:rPr>
            </w:rPrChange>
          </w:rPr>
          <w:t xml:space="preserve"> models.</w:t>
        </w:r>
      </w:ins>
    </w:p>
    <w:p w14:paraId="44215F01" w14:textId="77777777" w:rsidR="00A93FA1" w:rsidRDefault="00440CA9">
      <w:pPr>
        <w:spacing w:line="480" w:lineRule="auto"/>
        <w:ind w:firstLine="720"/>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Similarly, Morlon et al. (2011) looking at a paraphyletic set of 16 cetaceans found a constant speciation but variable extinction model fit best, but there were t</w:t>
      </w:r>
      <w:r>
        <w:rPr>
          <w:rFonts w:ascii="Gungsuh" w:eastAsia="Gungsuh" w:hAnsi="Gungsuh" w:cs="Gungsuh"/>
          <w:sz w:val="24"/>
          <w:szCs w:val="24"/>
          <w:highlight w:val="white"/>
        </w:rPr>
        <w:t>wo other models with a ∆AICc of less than 1 (including one where extinction does not vary) — this makes it hard to draw any firm conclusions from modern data alone.</w:t>
      </w:r>
      <w:r>
        <w:rPr>
          <w:rFonts w:ascii="Times New Roman" w:eastAsia="Times New Roman" w:hAnsi="Times New Roman" w:cs="Times New Roman"/>
          <w:sz w:val="24"/>
          <w:szCs w:val="24"/>
          <w:highlight w:val="white"/>
        </w:rPr>
        <w:t xml:space="preserve"> Careful biologists, as shown in the studies above, will limit themselves to only feasible m</w:t>
      </w:r>
      <w:r>
        <w:rPr>
          <w:rFonts w:ascii="Times New Roman" w:eastAsia="Times New Roman" w:hAnsi="Times New Roman" w:cs="Times New Roman"/>
          <w:sz w:val="24"/>
          <w:szCs w:val="24"/>
          <w:highlight w:val="white"/>
        </w:rPr>
        <w:t xml:space="preserve">echanisms, but as we know from other diversification models (Rabosky and Goldberg 2015, Beaulieu and O’Meara, 2016), if presented with a very simple model and more complex alternatives only, </w:t>
      </w:r>
      <w:r>
        <w:rPr>
          <w:rFonts w:ascii="Times New Roman" w:eastAsia="Times New Roman" w:hAnsi="Times New Roman" w:cs="Times New Roman"/>
          <w:sz w:val="24"/>
          <w:szCs w:val="24"/>
          <w:highlight w:val="white"/>
        </w:rPr>
        <w:lastRenderedPageBreak/>
        <w:t xml:space="preserve">methods using our messy, complex empirical data will leap to use </w:t>
      </w:r>
      <w:r>
        <w:rPr>
          <w:rFonts w:ascii="Times New Roman" w:eastAsia="Times New Roman" w:hAnsi="Times New Roman" w:cs="Times New Roman"/>
          <w:sz w:val="24"/>
          <w:szCs w:val="24"/>
          <w:highlight w:val="white"/>
        </w:rPr>
        <w:t xml:space="preserve">the more complex predictors. That is, if the only way to incorporate the very real heterogeneity of a process is to ascribe it to some varying predictor, methods will choose that. Whether it is 16 modern taxa or a million, it is unclear what we learn from </w:t>
      </w:r>
      <w:r>
        <w:rPr>
          <w:rFonts w:ascii="Times New Roman" w:eastAsia="Times New Roman" w:hAnsi="Times New Roman" w:cs="Times New Roman"/>
          <w:sz w:val="24"/>
          <w:szCs w:val="24"/>
          <w:highlight w:val="white"/>
        </w:rPr>
        <w:t xml:space="preserve">such exercises. Our energies might be better directed elsewhere. </w:t>
      </w:r>
    </w:p>
    <w:p w14:paraId="4F46873F" w14:textId="77777777" w:rsidR="00A93FA1" w:rsidRDefault="00A93FA1">
      <w:pPr>
        <w:spacing w:line="480" w:lineRule="auto"/>
        <w:ind w:firstLine="720"/>
        <w:rPr>
          <w:rFonts w:ascii="Times New Roman" w:eastAsia="Times New Roman" w:hAnsi="Times New Roman" w:cs="Times New Roman"/>
          <w:sz w:val="24"/>
          <w:szCs w:val="24"/>
        </w:rPr>
      </w:pPr>
    </w:p>
    <w:p w14:paraId="5FBF6C94"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4DB54ACC"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Louca and Pennell (2020) speculate that state-speciation and extinction models (SSE) may have similar identifiability issues. This is not an unr</w:t>
      </w:r>
      <w:r>
        <w:rPr>
          <w:rFonts w:ascii="Times New Roman" w:eastAsia="Times New Roman" w:hAnsi="Times New Roman" w:cs="Times New Roman"/>
          <w:sz w:val="24"/>
          <w:szCs w:val="24"/>
        </w:rPr>
        <w:t>easonable concern. Beaulieu and O’Meara (2016) demonstrated that if a trait has no effect on speciation and/or extinction rates, the likelihood of any SSE model becomes the product of the likelihoods of the Nee et al. (1994) tree likelihood and the charact</w:t>
      </w:r>
      <w:r>
        <w:rPr>
          <w:rFonts w:ascii="Times New Roman" w:eastAsia="Times New Roman" w:hAnsi="Times New Roman" w:cs="Times New Roman"/>
          <w:sz w:val="24"/>
          <w:szCs w:val="24"/>
        </w:rPr>
        <w:t>er model likelihood (or the sum of the log-likelihoods in log space), so the models are clearly related. One could certainly alter the SSE model to include realistic factors like mass extinctions and secular changes in rates through time, and any one of th</w:t>
      </w:r>
      <w:r>
        <w:rPr>
          <w:rFonts w:ascii="Times New Roman" w:eastAsia="Times New Roman" w:hAnsi="Times New Roman" w:cs="Times New Roman"/>
          <w:sz w:val="24"/>
          <w:szCs w:val="24"/>
        </w:rPr>
        <w:t>ese features will undoubtedly lead to a set of models with identical likelihoods. However, in other ways, strict SSE models can be immune, because they do not split the tree into time bins. Instead, they approximately treat a tree as a series of discrete c</w:t>
      </w:r>
      <w:r>
        <w:rPr>
          <w:rFonts w:ascii="Times New Roman" w:eastAsia="Times New Roman" w:hAnsi="Times New Roman" w:cs="Times New Roman"/>
          <w:sz w:val="24"/>
          <w:szCs w:val="24"/>
        </w:rPr>
        <w:t xml:space="preserve">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w:t>
      </w:r>
      <w:r>
        <w:rPr>
          <w:rFonts w:ascii="Times New Roman" w:eastAsia="Times New Roman" w:hAnsi="Times New Roman" w:cs="Times New Roman"/>
          <w:sz w:val="24"/>
          <w:szCs w:val="24"/>
        </w:rPr>
        <w:t xml:space="preserve">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w:t>
      </w:r>
      <w:r>
        <w:rPr>
          <w:rFonts w:ascii="Times New Roman" w:eastAsia="Times New Roman" w:hAnsi="Times New Roman" w:cs="Times New Roman"/>
          <w:sz w:val="24"/>
          <w:szCs w:val="24"/>
        </w:rPr>
        <w:t xml:space="preserve">of estimating rates in the presence of extinction, finite data, errors in branch lengths and topology, and more. </w:t>
      </w:r>
    </w:p>
    <w:p w14:paraId="3F035691"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at least empirically demonstrate that SSE models are immune to the issues of model congruence based on information in the lineage throu</w:t>
      </w:r>
      <w:r>
        <w:rPr>
          <w:rFonts w:ascii="Times New Roman" w:eastAsia="Times New Roman" w:hAnsi="Times New Roman" w:cs="Times New Roman"/>
          <w:sz w:val="24"/>
          <w:szCs w:val="24"/>
        </w:rPr>
        <w:t>gh time plot: SSE models use more information than this. In Figure 4, there are three trees with identical lineage through time curves, but different arrangements of topology. Under a constant rate Yule or birth-death model the likelihoods of these three t</w:t>
      </w:r>
      <w:r>
        <w:rPr>
          <w:rFonts w:ascii="Times New Roman" w:eastAsia="Times New Roman" w:hAnsi="Times New Roman" w:cs="Times New Roman"/>
          <w:sz w:val="24"/>
          <w:szCs w:val="24"/>
        </w:rPr>
        <w:t xml:space="preserve">rees are identical, as one would expect given the findings of Louca and Pennell (2020). However, if we allow for multiple rates to be inferred across the tree by fitting a hidden </w:t>
      </w:r>
      <w:ins w:id="240" w:author="Jeremy Beaulieu" w:date="2022-06-13T18:34:00Z">
        <w:r>
          <w:rPr>
            <w:rFonts w:ascii="Times New Roman" w:eastAsia="Times New Roman" w:hAnsi="Times New Roman" w:cs="Times New Roman"/>
            <w:sz w:val="24"/>
            <w:szCs w:val="24"/>
          </w:rPr>
          <w:t>states-only</w:t>
        </w:r>
      </w:ins>
      <w:del w:id="241" w:author="Jeremy Beaulieu" w:date="2022-06-13T18:34:00Z">
        <w:r>
          <w:rPr>
            <w:rFonts w:ascii="Times New Roman" w:eastAsia="Times New Roman" w:hAnsi="Times New Roman" w:cs="Times New Roman"/>
            <w:sz w:val="24"/>
            <w:szCs w:val="24"/>
          </w:rPr>
          <w:delText>states only</w:delText>
        </w:r>
      </w:del>
      <w:r>
        <w:rPr>
          <w:rFonts w:ascii="Times New Roman" w:eastAsia="Times New Roman" w:hAnsi="Times New Roman" w:cs="Times New Roman"/>
          <w:sz w:val="24"/>
          <w:szCs w:val="24"/>
        </w:rPr>
        <w:t xml:space="preserve"> model (which we call MiSSE</w:t>
      </w:r>
      <w:r>
        <w:rPr>
          <w:rFonts w:ascii="Times New Roman" w:eastAsia="Times New Roman" w:hAnsi="Times New Roman" w:cs="Times New Roman"/>
          <w:sz w:val="24"/>
          <w:szCs w:val="24"/>
        </w:rPr>
        <w:t>; see Vasconcelos et al. 2021) the three trees have different likelihood</w:t>
      </w:r>
      <w:ins w:id="242" w:author="Jeremy Beaulieu" w:date="2022-06-13T18:57: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is because the MiSSE model uses information not accessible to LTT methods, namely, the tree topology. Other methods that fit rate heterogeneity across taxa, such as </w:t>
      </w:r>
      <w:ins w:id="243" w:author="Jeremy Beaulieu" w:date="2022-06-13T18:59:00Z">
        <w:r>
          <w:rPr>
            <w:rFonts w:ascii="Times New Roman" w:eastAsia="Times New Roman" w:hAnsi="Times New Roman" w:cs="Times New Roman"/>
            <w:sz w:val="24"/>
            <w:szCs w:val="24"/>
          </w:rPr>
          <w:t>BAMM (Rabos</w:t>
        </w:r>
        <w:r>
          <w:rPr>
            <w:rFonts w:ascii="Times New Roman" w:eastAsia="Times New Roman" w:hAnsi="Times New Roman" w:cs="Times New Roman"/>
            <w:sz w:val="24"/>
            <w:szCs w:val="24"/>
          </w:rPr>
          <w:t xml:space="preserve">ky 2014), </w:t>
        </w:r>
      </w:ins>
      <w:r>
        <w:rPr>
          <w:rFonts w:ascii="Times New Roman" w:eastAsia="Times New Roman" w:hAnsi="Times New Roman" w:cs="Times New Roman"/>
          <w:sz w:val="24"/>
          <w:szCs w:val="24"/>
        </w:rPr>
        <w:t>MSBD (Barido-Sottani et al. 2018)</w:t>
      </w:r>
      <w:ins w:id="244" w:author="Jeremy Beaulieu" w:date="2022-06-13T18:5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ClaDS (Maliet et al. 2019)</w:t>
      </w:r>
      <w:del w:id="245" w:author="Jeremy Beaulieu" w:date="2022-06-13T18:5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Slowinski and Guyer 1993) can detect di</w:t>
      </w:r>
      <w:r>
        <w:rPr>
          <w:rFonts w:ascii="Times New Roman" w:eastAsia="Times New Roman" w:hAnsi="Times New Roman" w:cs="Times New Roman"/>
          <w:sz w:val="24"/>
          <w:szCs w:val="24"/>
        </w:rPr>
        <w:t xml:space="preserve">fferences in </w:t>
      </w:r>
      <w:ins w:id="246" w:author="Brian O'Meara" w:date="2022-06-13T18:56:00Z">
        <w:r>
          <w:rPr>
            <w:rFonts w:ascii="Times New Roman" w:eastAsia="Times New Roman" w:hAnsi="Times New Roman" w:cs="Times New Roman"/>
            <w:sz w:val="24"/>
            <w:szCs w:val="24"/>
          </w:rPr>
          <w:t>the overall accumulation of species</w:t>
        </w:r>
      </w:ins>
      <w:del w:id="247" w:author="Brian O'Meara" w:date="2022-06-13T18:56:00Z">
        <w:r>
          <w:rPr>
            <w:rFonts w:ascii="Times New Roman" w:eastAsia="Times New Roman" w:hAnsi="Times New Roman" w:cs="Times New Roman"/>
            <w:sz w:val="24"/>
            <w:szCs w:val="24"/>
          </w:rPr>
          <w:delText>net diversification rate</w:delText>
        </w:r>
      </w:del>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w:t>
      </w:r>
      <w:r>
        <w:rPr>
          <w:rFonts w:ascii="Times New Roman" w:eastAsia="Times New Roman" w:hAnsi="Times New Roman" w:cs="Times New Roman"/>
          <w:sz w:val="24"/>
          <w:szCs w:val="24"/>
        </w:rPr>
        <w:t>ic models of diversification could not have their own issues (even coin flipping models can have congruence, as shown above), just that the identifiability issue identified by Kubo and Iwasa (1995) and Louca and Pennell (2020) does not apply to them.</w:t>
      </w:r>
      <w:ins w:id="248" w:author="Brian O'Meara" w:date="2022-06-13T19:26:00Z">
        <w:r>
          <w:rPr>
            <w:rFonts w:ascii="Times New Roman" w:eastAsia="Times New Roman" w:hAnsi="Times New Roman" w:cs="Times New Roman"/>
            <w:sz w:val="24"/>
            <w:szCs w:val="24"/>
          </w:rPr>
          <w:t xml:space="preserve"> Vasco</w:t>
        </w:r>
        <w:r>
          <w:rPr>
            <w:rFonts w:ascii="Times New Roman" w:eastAsia="Times New Roman" w:hAnsi="Times New Roman" w:cs="Times New Roman"/>
            <w:sz w:val="24"/>
            <w:szCs w:val="24"/>
          </w:rPr>
          <w:t>ncelos et al. (2022) show</w:t>
        </w:r>
      </w:ins>
      <w:ins w:id="249" w:author="Jeremy Beaulieu" w:date="2022-06-21T19:44:00Z">
        <w:r>
          <w:rPr>
            <w:rFonts w:ascii="Times New Roman" w:eastAsia="Times New Roman" w:hAnsi="Times New Roman" w:cs="Times New Roman"/>
            <w:sz w:val="24"/>
            <w:szCs w:val="24"/>
          </w:rPr>
          <w:t>ed</w:t>
        </w:r>
      </w:ins>
      <w:ins w:id="250" w:author="Brian O'Meara" w:date="2022-06-13T19:26:00Z">
        <w:r>
          <w:rPr>
            <w:rFonts w:ascii="Times New Roman" w:eastAsia="Times New Roman" w:hAnsi="Times New Roman" w:cs="Times New Roman"/>
            <w:sz w:val="24"/>
            <w:szCs w:val="24"/>
          </w:rPr>
          <w:t xml:space="preserve"> that under a variety of complex diversification models, </w:t>
        </w:r>
      </w:ins>
      <w:ins w:id="251" w:author="Jeremy Beaulieu" w:date="2022-06-21T19:45:00Z">
        <w:r>
          <w:rPr>
            <w:rFonts w:ascii="Times New Roman" w:eastAsia="Times New Roman" w:hAnsi="Times New Roman" w:cs="Times New Roman"/>
            <w:sz w:val="24"/>
            <w:szCs w:val="24"/>
          </w:rPr>
          <w:t xml:space="preserve">including scenarios involving multiple regime, diversity-dependent rates, </w:t>
        </w:r>
      </w:ins>
      <w:ins w:id="252" w:author="Brian O'Meara" w:date="2022-06-13T19:26:00Z">
        <w:r>
          <w:rPr>
            <w:rFonts w:ascii="Times New Roman" w:eastAsia="Times New Roman" w:hAnsi="Times New Roman" w:cs="Times New Roman"/>
            <w:sz w:val="24"/>
            <w:szCs w:val="24"/>
          </w:rPr>
          <w:t xml:space="preserve">clade-specific models with hidden rates can perform </w:t>
        </w:r>
      </w:ins>
      <w:ins w:id="253" w:author="Jeremy Beaulieu" w:date="2022-06-21T23:46:00Z">
        <w:r>
          <w:rPr>
            <w:rFonts w:ascii="Times New Roman" w:eastAsia="Times New Roman" w:hAnsi="Times New Roman" w:cs="Times New Roman"/>
            <w:sz w:val="24"/>
            <w:szCs w:val="24"/>
          </w:rPr>
          <w:t>surprisingly</w:t>
        </w:r>
      </w:ins>
      <w:ins w:id="254" w:author="Brian O'Meara" w:date="2022-06-13T19:26:00Z">
        <w:del w:id="255" w:author="Jeremy Beaulieu" w:date="2022-06-21T23:46:00Z">
          <w:r>
            <w:rPr>
              <w:rFonts w:ascii="Times New Roman" w:eastAsia="Times New Roman" w:hAnsi="Times New Roman" w:cs="Times New Roman"/>
              <w:sz w:val="24"/>
              <w:szCs w:val="24"/>
            </w:rPr>
            <w:delText>fairly</w:delText>
          </w:r>
        </w:del>
        <w:r>
          <w:rPr>
            <w:rFonts w:ascii="Times New Roman" w:eastAsia="Times New Roman" w:hAnsi="Times New Roman" w:cs="Times New Roman"/>
            <w:sz w:val="24"/>
            <w:szCs w:val="24"/>
          </w:rPr>
          <w:t xml:space="preserve"> well. </w:t>
        </w:r>
        <w:del w:id="256" w:author="Jeremy Beaulieu" w:date="2022-06-21T19:44:00Z">
          <w:r>
            <w:rPr>
              <w:rFonts w:ascii="Times New Roman" w:eastAsia="Times New Roman" w:hAnsi="Times New Roman" w:cs="Times New Roman"/>
              <w:sz w:val="24"/>
              <w:szCs w:val="24"/>
            </w:rPr>
            <w:delText>They can be misled if the only variation is due to time; we did analyses______ZEAS____</w:delText>
          </w:r>
        </w:del>
      </w:ins>
    </w:p>
    <w:p w14:paraId="7E1CC61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45AE9A" wp14:editId="10481C25">
            <wp:extent cx="5943600" cy="5772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27598"/>
                    <a:stretch>
                      <a:fillRect/>
                    </a:stretch>
                  </pic:blipFill>
                  <pic:spPr>
                    <a:xfrm>
                      <a:off x="0" y="0"/>
                      <a:ext cx="5943600" cy="5772150"/>
                    </a:xfrm>
                    <a:prstGeom prst="rect">
                      <a:avLst/>
                    </a:prstGeom>
                    <a:ln/>
                  </pic:spPr>
                </pic:pic>
              </a:graphicData>
            </a:graphic>
          </wp:inline>
        </w:drawing>
      </w:r>
    </w:p>
    <w:p w14:paraId="30E7B918" w14:textId="77777777" w:rsidR="00A93FA1" w:rsidRDefault="00440CA9" w:rsidP="00A93FA1">
      <w:pPr>
        <w:spacing w:line="480" w:lineRule="auto"/>
        <w:rPr>
          <w:ins w:id="257" w:author="Brian O'Meara" w:date="2022-06-16T20:20:00Z"/>
          <w:rFonts w:ascii="Times New Roman" w:eastAsia="Times New Roman" w:hAnsi="Times New Roman" w:cs="Times New Roman"/>
          <w:sz w:val="24"/>
          <w:szCs w:val="24"/>
        </w:rPr>
        <w:pPrChange w:id="258" w:author="Jeremy Beaulieu" w:date="2022-06-21T19:50:00Z">
          <w:pPr>
            <w:spacing w:line="480" w:lineRule="auto"/>
            <w:ind w:firstLine="720"/>
          </w:pPr>
        </w:pPrChange>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(A) Depicts the identical lineage through time (LTT) plots for three trees that differ in terms of tree balance. The procedure takes a simulated tree, then m</w:t>
      </w:r>
      <w:r>
        <w:rPr>
          <w:rFonts w:ascii="Times New Roman" w:eastAsia="Times New Roman" w:hAnsi="Times New Roman" w:cs="Times New Roman"/>
          <w:sz w:val="24"/>
          <w:szCs w:val="24"/>
        </w:rPr>
        <w:t>akes swaps across branches to either increase balance or decrease it, but maintain the same lineage through time curve. (B) Depicts the log-likelihood score among the three trees under a two-rate MiSSE model. These trees produce identical log-likelihoods u</w:t>
      </w:r>
      <w:r>
        <w:rPr>
          <w:rFonts w:ascii="Times New Roman" w:eastAsia="Times New Roman" w:hAnsi="Times New Roman" w:cs="Times New Roman"/>
          <w:sz w:val="24"/>
          <w:szCs w:val="24"/>
        </w:rPr>
        <w:t>nder taxon-homogeneous, time-heterogeneous models that use LTT data. However, this is not the case here because allowing rates to vary among clades</w:t>
      </w:r>
      <w:ins w:id="259" w:author="Jeremy Beaulieu" w:date="2022-06-14T16:23:00Z">
        <w:r>
          <w:rPr>
            <w:rFonts w:ascii="Times New Roman" w:eastAsia="Times New Roman" w:hAnsi="Times New Roman" w:cs="Times New Roman"/>
            <w:sz w:val="24"/>
            <w:szCs w:val="24"/>
          </w:rPr>
          <w:t xml:space="preserve"> (shades of red represent faster rates, shades blue represent slower rates)</w:t>
        </w:r>
      </w:ins>
      <w:r>
        <w:rPr>
          <w:rFonts w:ascii="Times New Roman" w:eastAsia="Times New Roman" w:hAnsi="Times New Roman" w:cs="Times New Roman"/>
          <w:sz w:val="24"/>
          <w:szCs w:val="24"/>
        </w:rPr>
        <w:t xml:space="preserve">, as our MiSSE models do, avoids the trap of having an infinite array of congruent models. Helmstetter et al. (2021) reach similarly positive conclusions about the possibility of learning about diversification from SSE models. </w:t>
      </w:r>
    </w:p>
    <w:p w14:paraId="44B4A0AA" w14:textId="77777777" w:rsidR="00A93FA1" w:rsidRDefault="00A93FA1">
      <w:pPr>
        <w:spacing w:line="480" w:lineRule="auto"/>
        <w:ind w:firstLine="720"/>
        <w:rPr>
          <w:ins w:id="260" w:author="Brian O'Meara" w:date="2022-06-16T20:20:00Z"/>
          <w:rFonts w:ascii="Times New Roman" w:eastAsia="Times New Roman" w:hAnsi="Times New Roman" w:cs="Times New Roman"/>
          <w:sz w:val="24"/>
          <w:szCs w:val="24"/>
        </w:rPr>
      </w:pPr>
    </w:p>
    <w:p w14:paraId="60847684" w14:textId="77777777" w:rsidR="00A93FA1" w:rsidRDefault="00440CA9">
      <w:pPr>
        <w:spacing w:line="480" w:lineRule="auto"/>
        <w:ind w:firstLine="720"/>
        <w:rPr>
          <w:rFonts w:ascii="Times New Roman" w:eastAsia="Times New Roman" w:hAnsi="Times New Roman" w:cs="Times New Roman"/>
          <w:sz w:val="24"/>
          <w:szCs w:val="24"/>
        </w:rPr>
      </w:pPr>
      <w:ins w:id="261" w:author="Jeremy Beaulieu" w:date="2022-06-21T20:07:00Z">
        <w:r>
          <w:rPr>
            <w:rFonts w:ascii="Times New Roman" w:eastAsia="Times New Roman" w:hAnsi="Times New Roman" w:cs="Times New Roman"/>
            <w:sz w:val="24"/>
            <w:szCs w:val="24"/>
          </w:rPr>
          <w:t xml:space="preserve">Still, there are scenarios </w:t>
        </w:r>
        <w:r>
          <w:rPr>
            <w:rFonts w:ascii="Times New Roman" w:eastAsia="Times New Roman" w:hAnsi="Times New Roman" w:cs="Times New Roman"/>
            <w:sz w:val="24"/>
            <w:szCs w:val="24"/>
          </w:rPr>
          <w:t>that remain difficult for SSE models. For example, at the request of a reviewer, we also ran simulations of a model with no extinction and speciation rates exponentially increasing uniformly across the tree (simulated in the R package castor; Louca and Doe</w:t>
        </w:r>
        <w:r>
          <w:rPr>
            <w:rFonts w:ascii="Times New Roman" w:eastAsia="Times New Roman" w:hAnsi="Times New Roman" w:cs="Times New Roman"/>
            <w:sz w:val="24"/>
            <w:szCs w:val="24"/>
          </w:rPr>
          <w:t>beli 2018). On the one hand, when we analyzed these trees with MiSSE (Vasconcelos et al. 2022), despite the true underlying model having no extinction, MiSSE typically recovered an extinction rate about half the speciation rate. On the other hand, MiSSE di</w:t>
        </w:r>
        <w:r>
          <w:rPr>
            <w:rFonts w:ascii="Times New Roman" w:eastAsia="Times New Roman" w:hAnsi="Times New Roman" w:cs="Times New Roman"/>
            <w:sz w:val="24"/>
            <w:szCs w:val="24"/>
          </w:rPr>
          <w:t>d usually correctly find that the best model had no heterogeneity of rates. It also did a better job estimating speciation rates at the tips than net diversification rate (see Fig. S1). However, given that both change continually through time it is a bit a</w:t>
        </w:r>
        <w:r>
          <w:rPr>
            <w:rFonts w:ascii="Times New Roman" w:eastAsia="Times New Roman" w:hAnsi="Times New Roman" w:cs="Times New Roman"/>
            <w:sz w:val="24"/>
            <w:szCs w:val="24"/>
          </w:rPr>
          <w:t>mbiguous what the “true” tip rate should be – the rate at the instant the simulation ended or the average rate for the previous one million years. Taken together, this suggests that when MiSSE does not find evidence for clade-specific rate variation, extra</w:t>
        </w:r>
        <w:r>
          <w:rPr>
            <w:rFonts w:ascii="Times New Roman" w:eastAsia="Times New Roman" w:hAnsi="Times New Roman" w:cs="Times New Roman"/>
            <w:sz w:val="24"/>
            <w:szCs w:val="24"/>
          </w:rPr>
          <w:t xml:space="preserve">cting qualitative meaning from speciation rates across the tips is possible, with estimates of extinction rates being highly suspect. </w:t>
        </w:r>
      </w:ins>
      <w:ins w:id="262" w:author="Brian O'Meara" w:date="2022-06-16T20:20:00Z">
        <w:del w:id="263" w:author="Jeremy Beaulieu" w:date="2022-06-21T20:07:00Z">
          <w:r>
            <w:rPr>
              <w:rFonts w:ascii="Times New Roman" w:eastAsia="Times New Roman" w:hAnsi="Times New Roman" w:cs="Times New Roman"/>
              <w:sz w:val="24"/>
              <w:szCs w:val="24"/>
            </w:rPr>
            <w:delText>It is important to note that certain scenarios  remain challenging for SSE models. At the request of a reviewer, we also r</w:delText>
          </w:r>
          <w:r>
            <w:rPr>
              <w:rFonts w:ascii="Times New Roman" w:eastAsia="Times New Roman" w:hAnsi="Times New Roman" w:cs="Times New Roman"/>
              <w:sz w:val="24"/>
              <w:szCs w:val="24"/>
            </w:rPr>
            <w:delText xml:space="preserve">an simulations of a model with  no extinction and exponentially increasing speciation rates (simulated in the R package </w:delText>
          </w:r>
          <w:r>
            <w:rPr>
              <w:rFonts w:ascii="Times New Roman" w:eastAsia="Times New Roman" w:hAnsi="Times New Roman" w:cs="Times New Roman"/>
              <w:i/>
              <w:sz w:val="24"/>
              <w:szCs w:val="24"/>
            </w:rPr>
            <w:delText>castor</w:delText>
          </w:r>
          <w:r>
            <w:rPr>
              <w:rFonts w:ascii="Times New Roman" w:eastAsia="Times New Roman" w:hAnsi="Times New Roman" w:cs="Times New Roman"/>
              <w:sz w:val="24"/>
              <w:szCs w:val="24"/>
            </w:rPr>
            <w:delText>; Louca and Doebeli 2018) and analyzed the resulting trees  with MiSSE (Vasconcelos et al. 2022). Despite the true underlying mode</w:delText>
          </w:r>
          <w:r>
            <w:rPr>
              <w:rFonts w:ascii="Times New Roman" w:eastAsia="Times New Roman" w:hAnsi="Times New Roman" w:cs="Times New Roman"/>
              <w:sz w:val="24"/>
              <w:szCs w:val="24"/>
            </w:rPr>
            <w:delText>l having no extinction, MiSSE  typically recovered an extinction rate about half the speciation rate. However, it did usually find that the best model had no heterogeneity of rates at the tips, which was correct. Also, it did a better job estimating specia</w:delText>
          </w:r>
          <w:r>
            <w:rPr>
              <w:rFonts w:ascii="Times New Roman" w:eastAsia="Times New Roman" w:hAnsi="Times New Roman" w:cs="Times New Roman"/>
              <w:sz w:val="24"/>
              <w:szCs w:val="24"/>
            </w:rPr>
            <w:delText>tion rate at the tips than net diversification rate, though given that both change continually through time it is a bit ambiguous what the “true” tip rate should be – the rate at the instant the simulation ended, the average rate for the previous one milli</w:delText>
          </w:r>
          <w:r>
            <w:rPr>
              <w:rFonts w:ascii="Times New Roman" w:eastAsia="Times New Roman" w:hAnsi="Times New Roman" w:cs="Times New Roman"/>
              <w:sz w:val="24"/>
              <w:szCs w:val="24"/>
            </w:rPr>
            <w:delText>on years.</w:delText>
          </w:r>
        </w:del>
      </w:ins>
    </w:p>
    <w:p w14:paraId="54C3A136" w14:textId="77777777" w:rsidR="00A93FA1" w:rsidRDefault="00A93FA1">
      <w:pPr>
        <w:spacing w:line="480" w:lineRule="auto"/>
        <w:rPr>
          <w:ins w:id="264" w:author="Jeremy Beaulieu" w:date="2022-06-21T19:55:00Z"/>
          <w:rFonts w:ascii="Times New Roman" w:eastAsia="Times New Roman" w:hAnsi="Times New Roman" w:cs="Times New Roman"/>
          <w:sz w:val="24"/>
          <w:szCs w:val="24"/>
        </w:rPr>
      </w:pPr>
    </w:p>
    <w:p w14:paraId="700C66BC" w14:textId="77777777" w:rsidR="00A93FA1" w:rsidRDefault="00A93FA1">
      <w:pPr>
        <w:spacing w:line="480" w:lineRule="auto"/>
        <w:rPr>
          <w:rFonts w:ascii="Times New Roman" w:eastAsia="Times New Roman" w:hAnsi="Times New Roman" w:cs="Times New Roman"/>
          <w:sz w:val="24"/>
          <w:szCs w:val="24"/>
        </w:rPr>
      </w:pPr>
    </w:p>
    <w:p w14:paraId="26CE3D80"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511A0D13"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testing is intended to show whether an effect is significantly different from chance alone. At some point, though, comparing against chance becomes an uninteresting and dull exercise as the en</w:t>
      </w:r>
      <w:r>
        <w:rPr>
          <w:rFonts w:ascii="Times New Roman" w:eastAsia="Times New Roman" w:hAnsi="Times New Roman" w:cs="Times New Roman"/>
          <w:sz w:val="24"/>
          <w:szCs w:val="24"/>
        </w:rPr>
        <w:t xml:space="preserve">d point of a study. After several decades of studying diversification on molecular phylogenies and continually finding variation in rates across taxa and across time, favoring a complex model over a “dull” null hypothesis of simple constant birth-death is </w:t>
      </w:r>
      <w:r>
        <w:rPr>
          <w:rFonts w:ascii="Times New Roman" w:eastAsia="Times New Roman" w:hAnsi="Times New Roman" w:cs="Times New Roman"/>
          <w:sz w:val="24"/>
          <w:szCs w:val="24"/>
        </w:rPr>
        <w:t>no longer surprising. No reasonable scientist will argue that diversification processes have remained perfectly constant through time, with no changes in extinction rates, no factors changing speciation rates, and more. We know the data comes from a hetero</w:t>
      </w:r>
      <w:r>
        <w:rPr>
          <w:rFonts w:ascii="Times New Roman" w:eastAsia="Times New Roman" w:hAnsi="Times New Roman" w:cs="Times New Roman"/>
          <w:sz w:val="24"/>
          <w:szCs w:val="24"/>
        </w:rPr>
        <w:t>geneous, complex process and so any even somewhat reasonable more complex model will fit better than a simple model. As we have noted elsewhere (see Beaulieu and O’Meara 2016; Caetano et al. 2018), rejecting the “null” does not imply that the slightly more</w:t>
      </w:r>
      <w:r>
        <w:rPr>
          <w:rFonts w:ascii="Times New Roman" w:eastAsia="Times New Roman" w:hAnsi="Times New Roman" w:cs="Times New Roman"/>
          <w:sz w:val="24"/>
          <w:szCs w:val="24"/>
        </w:rPr>
        <w:t xml:space="preserve"> complex alternative is the true model. Like a hot gas moved from a simple bottle to a more complex bottle with greater volume, our complex data will happily expand to take the shape of the biggest container offered to it. Model rejection, model weighting,</w:t>
      </w:r>
      <w:r>
        <w:rPr>
          <w:rFonts w:ascii="Times New Roman" w:eastAsia="Times New Roman" w:hAnsi="Times New Roman" w:cs="Times New Roman"/>
          <w:sz w:val="24"/>
          <w:szCs w:val="24"/>
        </w:rPr>
        <w:t xml:space="preserve">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w:t>
      </w:r>
      <w:r>
        <w:rPr>
          <w:rFonts w:ascii="Times New Roman" w:eastAsia="Times New Roman" w:hAnsi="Times New Roman" w:cs="Times New Roman"/>
          <w:sz w:val="24"/>
          <w:szCs w:val="24"/>
        </w:rPr>
        <w:t>th slightly simpler models. Much of our work on hidden rate models (e.g. Beaulieu et al. 2013; Beaulieu and O’Meara 2016; Caetano et al. 2018; Boyko and Beaulieu 2021) is motivated by this desire to give our preferred models an actual chance to lose agains</w:t>
      </w:r>
      <w:r>
        <w:rPr>
          <w:rFonts w:ascii="Times New Roman" w:eastAsia="Times New Roman" w:hAnsi="Times New Roman" w:cs="Times New Roman"/>
          <w:sz w:val="24"/>
          <w:szCs w:val="24"/>
        </w:rPr>
        <w:t>t other models in the hope that we learn from this.</w:t>
      </w:r>
    </w:p>
    <w:p w14:paraId="6F7466DE"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view, an important aspect of the work of Louca and Pennell (2020) was showing that even this limited, careful approach might not work for time-heterogeneous diversification rates: there are multipl</w:t>
      </w:r>
      <w:r>
        <w:rPr>
          <w:rFonts w:ascii="Times New Roman" w:eastAsia="Times New Roman" w:hAnsi="Times New Roman" w:cs="Times New Roman"/>
          <w:sz w:val="24"/>
          <w:szCs w:val="24"/>
        </w:rPr>
        <w:t xml:space="preserve">e diversification bottle shapes that fit the cloud of branching times from a tree equally well. Furthermore, approaches that seek to track the wiggles of </w:t>
      </w:r>
      <w:del w:id="265" w:author="Jeremy Beaulieu" w:date="2022-06-14T18:0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diversification </w:t>
      </w:r>
      <w:ins w:id="266" w:author="Jeremy Beaulieu" w:date="2022-06-14T18:09:00Z">
        <w:r>
          <w:rPr>
            <w:rFonts w:ascii="Times New Roman" w:eastAsia="Times New Roman" w:hAnsi="Times New Roman" w:cs="Times New Roman"/>
            <w:sz w:val="24"/>
            <w:szCs w:val="24"/>
          </w:rPr>
          <w:t>rates</w:t>
        </w:r>
      </w:ins>
      <w:del w:id="267" w:author="Jeremy Beaulieu" w:date="2022-06-14T18:09:00Z">
        <w:r>
          <w:rPr>
            <w:rFonts w:ascii="Times New Roman" w:eastAsia="Times New Roman" w:hAnsi="Times New Roman" w:cs="Times New Roman"/>
            <w:sz w:val="24"/>
            <w:szCs w:val="24"/>
          </w:rPr>
          <w:delText>seismograph</w:delText>
        </w:r>
      </w:del>
      <w:r>
        <w:rPr>
          <w:rFonts w:ascii="Times New Roman" w:eastAsia="Times New Roman" w:hAnsi="Times New Roman" w:cs="Times New Roman"/>
          <w:sz w:val="24"/>
          <w:szCs w:val="24"/>
        </w:rPr>
        <w:t xml:space="preserve"> through time tell us very little, if anything, about the past. Ho</w:t>
      </w:r>
      <w:r>
        <w:rPr>
          <w:rFonts w:ascii="Times New Roman" w:eastAsia="Times New Roman" w:hAnsi="Times New Roman" w:cs="Times New Roman"/>
          <w:sz w:val="24"/>
          <w:szCs w:val="24"/>
        </w:rPr>
        <w:t>wever, we would add that instead of tracing the wiggles of a single pulled diversification rate</w:t>
      </w:r>
      <w:del w:id="268" w:author="Jeremy Beaulieu" w:date="2022-06-14T18:09:00Z">
        <w:r>
          <w:rPr>
            <w:rFonts w:ascii="Times New Roman" w:eastAsia="Times New Roman" w:hAnsi="Times New Roman" w:cs="Times New Roman"/>
            <w:sz w:val="24"/>
            <w:szCs w:val="24"/>
          </w:rPr>
          <w:delText xml:space="preserve"> pen on a diversification seismograph</w:delText>
        </w:r>
      </w:del>
      <w:r>
        <w:rPr>
          <w:rFonts w:ascii="Times New Roman" w:eastAsia="Times New Roman" w:hAnsi="Times New Roman" w:cs="Times New Roman"/>
          <w:sz w:val="24"/>
          <w:szCs w:val="24"/>
        </w:rPr>
        <w:t>, or even take the extreme step of stopping analyses of diversification using modern phylogenies altogether, we should use t</w:t>
      </w:r>
      <w:r>
        <w:rPr>
          <w:rFonts w:ascii="Times New Roman" w:eastAsia="Times New Roman" w:hAnsi="Times New Roman" w:cs="Times New Roman"/>
          <w:sz w:val="24"/>
          <w:szCs w:val="24"/>
        </w:rPr>
        <w:t>he valid methods we do have to answer biological questions, in the same way we can use Brownian motion even though different parameterizations can give identical likelihoods. Focus on analyses that lead to discoveries or confirmations of biological process</w:t>
      </w:r>
      <w:r>
        <w:rPr>
          <w:rFonts w:ascii="Times New Roman" w:eastAsia="Times New Roman" w:hAnsi="Times New Roman" w:cs="Times New Roman"/>
          <w:sz w:val="24"/>
          <w:szCs w:val="24"/>
        </w:rPr>
        <w:t xml:space="preserve">es that are possible given available data. </w:t>
      </w:r>
    </w:p>
    <w:p w14:paraId="5F9B521A"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Phylogenies of extan</w:t>
      </w:r>
      <w:r>
        <w:rPr>
          <w:rFonts w:ascii="Times New Roman" w:eastAsia="Times New Roman" w:hAnsi="Times New Roman" w:cs="Times New Roman"/>
          <w:sz w:val="24"/>
          <w:szCs w:val="24"/>
        </w:rPr>
        <w:t xml:space="preserve">t taxa convey an enormous amount of information about species and their direct ancestors, but they also necessarily miss much of the history of a particular clade. As a consequence, there will never be a clever analysis of a phylogeny of extant archosaurs </w:t>
      </w:r>
      <w:r>
        <w:rPr>
          <w:rFonts w:ascii="Times New Roman" w:eastAsia="Times New Roman" w:hAnsi="Times New Roman" w:cs="Times New Roman"/>
          <w:sz w:val="24"/>
          <w:szCs w:val="24"/>
        </w:rPr>
        <w:t>(crocodilians and birds) that will result in an inference of the dynamics of the rise and fall of sauropod dinosaurs, even though they are firmly nested in that clade and must have had a huge effect on the lineages that survived while all were interacting.</w:t>
      </w:r>
      <w:r>
        <w:rPr>
          <w:rFonts w:ascii="Times New Roman" w:eastAsia="Times New Roman" w:hAnsi="Times New Roman" w:cs="Times New Roman"/>
          <w:sz w:val="24"/>
          <w:szCs w:val="24"/>
        </w:rPr>
        <w:t xml:space="preserve"> Yet this is exactly what we are asking of our diversification</w:t>
      </w:r>
      <w:del w:id="269" w:author="Jeremy Beaulieu" w:date="2022-06-14T18:10:00Z">
        <w:r>
          <w:rPr>
            <w:rFonts w:ascii="Times New Roman" w:eastAsia="Times New Roman" w:hAnsi="Times New Roman" w:cs="Times New Roman"/>
            <w:sz w:val="24"/>
            <w:szCs w:val="24"/>
          </w:rPr>
          <w:delText xml:space="preserve"> seismograph</w:delText>
        </w:r>
      </w:del>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w:t>
      </w:r>
      <w:r>
        <w:rPr>
          <w:rFonts w:ascii="Times New Roman" w:eastAsia="Times New Roman" w:hAnsi="Times New Roman" w:cs="Times New Roman"/>
          <w:sz w:val="24"/>
          <w:szCs w:val="24"/>
        </w:rPr>
        <w:t>lineages. However, phylogenies of extant taxa can give us information about what led to present diversity, what traits are associated with modern diversity patterns, and, perhaps, even when certain modern lineages took off. We can understand something abou</w:t>
      </w:r>
      <w:r>
        <w:rPr>
          <w:rFonts w:ascii="Times New Roman" w:eastAsia="Times New Roman" w:hAnsi="Times New Roman" w:cs="Times New Roman"/>
          <w:sz w:val="24"/>
          <w:szCs w:val="24"/>
        </w:rPr>
        <w:t>t diversification patterns of extant birds, for example, including what traits are associated with faster diversification or turnover rates.</w:t>
      </w:r>
      <w:ins w:id="270" w:author="Jeremy Beaulieu" w:date="2022-06-21T20:12:00Z">
        <w:r>
          <w:rPr>
            <w:rFonts w:ascii="Times New Roman" w:eastAsia="Times New Roman" w:hAnsi="Times New Roman" w:cs="Times New Roman"/>
            <w:sz w:val="24"/>
            <w:szCs w:val="24"/>
          </w:rPr>
          <w:t xml:space="preserve"> Moreover, even in cases where we have samples through time, model congruence can still be an issue (Louca et al. 20</w:t>
        </w:r>
        <w:r>
          <w:rPr>
            <w:rFonts w:ascii="Times New Roman" w:eastAsia="Times New Roman" w:hAnsi="Times New Roman" w:cs="Times New Roman"/>
            <w:sz w:val="24"/>
            <w:szCs w:val="24"/>
          </w:rPr>
          <w:t>21).</w:t>
        </w:r>
      </w:ins>
    </w:p>
    <w:p w14:paraId="64A9883C"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(Mitter et al., 1988). These explicitly are about comparing modern clades and so are by their nature lineage-heter</w:t>
      </w:r>
      <w:r>
        <w:rPr>
          <w:rFonts w:ascii="Times New Roman" w:eastAsia="Times New Roman" w:hAnsi="Times New Roman" w:cs="Times New Roman"/>
          <w:sz w:val="24"/>
          <w:szCs w:val="24"/>
        </w:rPr>
        <w:t>ogeneous and limited to examining factors leading to modern diversity. They do not claim to allow inference about rate shifts in the past, since they attempt to control for the effect of time. There can be important corrections for even these methods (Käfe</w:t>
      </w:r>
      <w:r>
        <w:rPr>
          <w:rFonts w:ascii="Times New Roman" w:eastAsia="Times New Roman" w:hAnsi="Times New Roman" w:cs="Times New Roman"/>
          <w:sz w:val="24"/>
          <w:szCs w:val="24"/>
        </w:rPr>
        <w:t>r and Mousset, 2014) but they prevent scientists from spinning tales from limited information about the past. They should also be far more robust to the concerns raised by Maddison and FitzJohn (2015) than even hidden rate models. Of course, they are not w</w:t>
      </w:r>
      <w:r>
        <w:rPr>
          <w:rFonts w:ascii="Times New Roman" w:eastAsia="Times New Roman" w:hAnsi="Times New Roman" w:cs="Times New Roman"/>
          <w:sz w:val="24"/>
          <w:szCs w:val="24"/>
        </w:rPr>
        <w:t>ithout their own limitations: it can be hard to find enough comparisons; they only allow comparison of the direction of net diversification differences due to some pre-specified factor, while many of our hypotheses might relate to speciation rate, extincti</w:t>
      </w:r>
      <w:r>
        <w:rPr>
          <w:rFonts w:ascii="Times New Roman" w:eastAsia="Times New Roman" w:hAnsi="Times New Roman" w:cs="Times New Roman"/>
          <w:sz w:val="24"/>
          <w:szCs w:val="24"/>
        </w:rPr>
        <w:t>on rate, or, as we have advocated turnover rate (Beaulieu and O’Meara, 2016; Vasconcelos et al. 2021); they typically require only discrete characters (though see Harvey et al. 2020 and the bomeara/sisters package on github); and they require ancestral sta</w:t>
      </w:r>
      <w:r>
        <w:rPr>
          <w:rFonts w:ascii="Times New Roman" w:eastAsia="Times New Roman" w:hAnsi="Times New Roman" w:cs="Times New Roman"/>
          <w:sz w:val="24"/>
          <w:szCs w:val="24"/>
        </w:rPr>
        <w:t>te reconstruction to find sister pairs differing by a character state. There are also questions completely inaccessible to these methods; however, accepting these limitations at the outset may have prevented years of work that relied on methods that felt s</w:t>
      </w:r>
      <w:r>
        <w:rPr>
          <w:rFonts w:ascii="Times New Roman" w:eastAsia="Times New Roman" w:hAnsi="Times New Roman" w:cs="Times New Roman"/>
          <w:sz w:val="24"/>
          <w:szCs w:val="24"/>
        </w:rPr>
        <w:t xml:space="preserve">cientific but gave ultimately meaningless results given the issues now understood about time-heterogeneous diversification models. </w:t>
      </w:r>
    </w:p>
    <w:p w14:paraId="56DC4900" w14:textId="77777777" w:rsidR="00A93FA1" w:rsidRDefault="00A93FA1">
      <w:pPr>
        <w:spacing w:line="480" w:lineRule="auto"/>
        <w:rPr>
          <w:rFonts w:ascii="Times New Roman" w:eastAsia="Times New Roman" w:hAnsi="Times New Roman" w:cs="Times New Roman"/>
          <w:sz w:val="24"/>
          <w:szCs w:val="24"/>
        </w:rPr>
      </w:pPr>
    </w:p>
    <w:p w14:paraId="5BE971B8"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25BC8F30" w14:textId="77777777" w:rsidR="00A93FA1" w:rsidRDefault="00440C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w:t>
      </w:r>
      <w:r>
        <w:rPr>
          <w:rFonts w:ascii="Times New Roman" w:eastAsia="Times New Roman" w:hAnsi="Times New Roman" w:cs="Times New Roman"/>
          <w:sz w:val="24"/>
          <w:szCs w:val="24"/>
        </w:rPr>
        <w:t>flawed in the same way that inference of ancestral states is appealing but also flawed. Multiple indistinguishable models give very different estimates about the past, and even for large trees, what matters is the branches and branching events at the times</w:t>
      </w:r>
      <w:r>
        <w:rPr>
          <w:rFonts w:ascii="Times New Roman" w:eastAsia="Times New Roman" w:hAnsi="Times New Roman" w:cs="Times New Roman"/>
          <w:sz w:val="24"/>
          <w:szCs w:val="24"/>
        </w:rPr>
        <w:t xml:space="preserve"> of interest, often when the mighty tree was a mere sapling. Moreover, this only looks at branches with modern descendants. What information it does provide is about what those lineages may have been doing, not what the clade as a whole may have been doing</w:t>
      </w:r>
      <w:r>
        <w:rPr>
          <w:rFonts w:ascii="Times New Roman" w:eastAsia="Times New Roman" w:hAnsi="Times New Roman" w:cs="Times New Roman"/>
          <w:sz w:val="24"/>
          <w:szCs w:val="24"/>
        </w:rPr>
        <w:t>. Thus, approaches that seek to paint pictures about potential past diversification regimes at very incremental time periods are certainly suspect, with Louca and Pennell (2020) pointing to additional congruence issues that can affect diversification model</w:t>
      </w:r>
      <w:r>
        <w:rPr>
          <w:rFonts w:ascii="Times New Roman" w:eastAsia="Times New Roman" w:hAnsi="Times New Roman" w:cs="Times New Roman"/>
          <w:sz w:val="24"/>
          <w:szCs w:val="24"/>
        </w:rPr>
        <w:t xml:space="preserve">s. </w:t>
      </w:r>
    </w:p>
    <w:p w14:paraId="4DCDFB21" w14:textId="77777777" w:rsidR="00A93FA1" w:rsidRDefault="00440CA9">
      <w:pPr>
        <w:spacing w:line="480" w:lineRule="auto"/>
        <w:ind w:firstLine="720"/>
        <w:rPr>
          <w:rFonts w:ascii="Times New Roman" w:eastAsia="Times New Roman" w:hAnsi="Times New Roman" w:cs="Times New Roman"/>
          <w:sz w:val="24"/>
          <w:szCs w:val="24"/>
        </w:rPr>
      </w:pPr>
      <w:ins w:id="271" w:author="Brian O'Meara" w:date="2022-06-13T19:02:00Z">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ins>
      <w:ins w:id="272" w:author="Jeremy Beaulieu" w:date="2022-06-22T00:02:00Z">
        <w:r>
          <w:rPr>
            <w:rFonts w:ascii="Times New Roman" w:eastAsia="Times New Roman" w:hAnsi="Times New Roman" w:cs="Times New Roman"/>
            <w:sz w:val="24"/>
            <w:szCs w:val="24"/>
          </w:rPr>
          <w:t xml:space="preserve">practitioners </w:t>
        </w:r>
      </w:ins>
      <w:ins w:id="273" w:author="Brian O'Meara" w:date="2022-06-13T19:02:00Z">
        <w:del w:id="274" w:author="Jeremy Beaulieu" w:date="2022-06-22T00:02:00Z">
          <w:r>
            <w:rPr>
              <w:rFonts w:ascii="Times New Roman" w:eastAsia="Times New Roman" w:hAnsi="Times New Roman" w:cs="Times New Roman"/>
              <w:sz w:val="24"/>
              <w:szCs w:val="24"/>
            </w:rPr>
            <w:delText>people</w:delText>
          </w:r>
        </w:del>
        <w:del w:id="275" w:author="Jeremy Beaulieu" w:date="2022-06-22T00:03:00Z">
          <w:r>
            <w:rPr>
              <w:rFonts w:ascii="Times New Roman" w:eastAsia="Times New Roman" w:hAnsi="Times New Roman" w:cs="Times New Roman"/>
              <w:sz w:val="24"/>
              <w:szCs w:val="24"/>
            </w:rPr>
            <w:delText xml:space="preserve"> do want to </w:delText>
          </w:r>
        </w:del>
      </w:ins>
      <w:ins w:id="276" w:author="Jeremy Beaulieu" w:date="2022-06-22T00:03:00Z">
        <w:r>
          <w:rPr>
            <w:rFonts w:ascii="Times New Roman" w:eastAsia="Times New Roman" w:hAnsi="Times New Roman" w:cs="Times New Roman"/>
            <w:sz w:val="24"/>
            <w:szCs w:val="24"/>
          </w:rPr>
          <w:t xml:space="preserve"> continue to </w:t>
        </w:r>
      </w:ins>
      <w:ins w:id="277" w:author="Brian O'Meara" w:date="2022-06-13T19:02:00Z">
        <w:r>
          <w:rPr>
            <w:rFonts w:ascii="Times New Roman" w:eastAsia="Times New Roman" w:hAnsi="Times New Roman" w:cs="Times New Roman"/>
            <w:sz w:val="24"/>
            <w:szCs w:val="24"/>
          </w:rPr>
          <w:t xml:space="preserve">persist in this </w:t>
        </w:r>
      </w:ins>
      <w:ins w:id="278" w:author="Jeremy Beaulieu" w:date="2022-06-22T00:03:00Z">
        <w:r>
          <w:rPr>
            <w:rFonts w:ascii="Times New Roman" w:eastAsia="Times New Roman" w:hAnsi="Times New Roman" w:cs="Times New Roman"/>
            <w:sz w:val="24"/>
            <w:szCs w:val="24"/>
          </w:rPr>
          <w:t xml:space="preserve">endeavor </w:t>
        </w:r>
      </w:ins>
      <w:ins w:id="279" w:author="Brian O'Meara" w:date="2022-06-13T19:02:00Z">
        <w:r>
          <w:rPr>
            <w:rFonts w:ascii="Times New Roman" w:eastAsia="Times New Roman" w:hAnsi="Times New Roman" w:cs="Times New Roman"/>
            <w:sz w:val="24"/>
            <w:szCs w:val="24"/>
          </w:rPr>
          <w:t xml:space="preserve">(and </w:t>
        </w:r>
      </w:ins>
      <w:ins w:id="280" w:author="Jeremy Beaulieu" w:date="2022-06-22T00:02:00Z">
        <w:r>
          <w:rPr>
            <w:rFonts w:ascii="Times New Roman" w:eastAsia="Times New Roman" w:hAnsi="Times New Roman" w:cs="Times New Roman"/>
            <w:sz w:val="24"/>
            <w:szCs w:val="24"/>
          </w:rPr>
          <w:t>new metrics</w:t>
        </w:r>
      </w:ins>
      <w:ins w:id="281" w:author="Brian O'Meara" w:date="2022-06-13T19:02:00Z">
        <w:del w:id="282" w:author="Jeremy Beaulieu" w:date="2022-06-22T00:02:00Z">
          <w:r>
            <w:rPr>
              <w:rFonts w:ascii="Times New Roman" w:eastAsia="Times New Roman" w:hAnsi="Times New Roman" w:cs="Times New Roman"/>
              <w:sz w:val="24"/>
              <w:szCs w:val="24"/>
            </w:rPr>
            <w:delText>things</w:delText>
          </w:r>
        </w:del>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ins>
      <w:ins w:id="283" w:author="Jeremy Beaulieu" w:date="2022-06-22T00:03:00Z">
        <w:r>
          <w:rPr>
            <w:rFonts w:ascii="Times New Roman" w:eastAsia="Times New Roman" w:hAnsi="Times New Roman" w:cs="Times New Roman"/>
            <w:sz w:val="24"/>
            <w:szCs w:val="24"/>
          </w:rPr>
          <w:t>. Specifically,</w:t>
        </w:r>
      </w:ins>
      <w:ins w:id="284" w:author="Brian O'Meara" w:date="2022-06-13T19:02:00Z">
        <w:del w:id="285" w:author="Jeremy Beaulieu" w:date="2022-06-22T00:0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look at multiple credible models, do</w:t>
        </w:r>
      </w:ins>
      <w:ins w:id="286" w:author="Jeremy Beaulieu" w:date="2022-06-21T20:08:00Z">
        <w:r>
          <w:rPr>
            <w:rFonts w:ascii="Times New Roman" w:eastAsia="Times New Roman" w:hAnsi="Times New Roman" w:cs="Times New Roman"/>
            <w:sz w:val="24"/>
            <w:szCs w:val="24"/>
          </w:rPr>
          <w:t xml:space="preserve"> </w:t>
        </w:r>
      </w:ins>
      <w:ins w:id="287" w:author="Brian O'Meara" w:date="2022-06-13T19:02:00Z">
        <w:r>
          <w:rPr>
            <w:rFonts w:ascii="Times New Roman" w:eastAsia="Times New Roman" w:hAnsi="Times New Roman" w:cs="Times New Roman"/>
            <w:sz w:val="24"/>
            <w:szCs w:val="24"/>
          </w:rPr>
          <w:t>n</w:t>
        </w:r>
      </w:ins>
      <w:ins w:id="288" w:author="Jeremy Beaulieu" w:date="2022-06-21T20:08:00Z">
        <w:r>
          <w:rPr>
            <w:rFonts w:ascii="Times New Roman" w:eastAsia="Times New Roman" w:hAnsi="Times New Roman" w:cs="Times New Roman"/>
            <w:sz w:val="24"/>
            <w:szCs w:val="24"/>
          </w:rPr>
          <w:t>o</w:t>
        </w:r>
      </w:ins>
      <w:ins w:id="289" w:author="Brian O'Meara" w:date="2022-06-13T19:02:00Z">
        <w:del w:id="290" w:author="Jeremy Beaulieu" w:date="2022-06-21T20:08: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 rely on a single model for analysis when othe</w:t>
        </w:r>
        <w:r>
          <w:rPr>
            <w:rFonts w:ascii="Times New Roman" w:eastAsia="Times New Roman" w:hAnsi="Times New Roman" w:cs="Times New Roman"/>
            <w:sz w:val="24"/>
            <w:szCs w:val="24"/>
          </w:rPr>
          <w:t>rs are nearly as good,</w:t>
        </w:r>
      </w:ins>
      <w:ins w:id="291" w:author="Jeremy Beaulieu" w:date="2022-06-22T00:03:00Z">
        <w:r>
          <w:rPr>
            <w:rFonts w:ascii="Times New Roman" w:eastAsia="Times New Roman" w:hAnsi="Times New Roman" w:cs="Times New Roman"/>
            <w:sz w:val="24"/>
            <w:szCs w:val="24"/>
          </w:rPr>
          <w:t xml:space="preserve"> and</w:t>
        </w:r>
      </w:ins>
      <w:ins w:id="292" w:author="Brian O'Meara" w:date="2022-06-13T19:02:00Z">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ins>
      <w:del w:id="293" w:author="Brian O'Meara" w:date="2022-06-13T19:02:00Z">
        <w:r>
          <w:rPr>
            <w:rFonts w:ascii="Times New Roman" w:eastAsia="Times New Roman" w:hAnsi="Times New Roman" w:cs="Times New Roman"/>
            <w:sz w:val="24"/>
            <w:szCs w:val="24"/>
          </w:rPr>
          <w:delText>Some feel that, eve</w:delText>
        </w:r>
        <w:r>
          <w:rPr>
            <w:rFonts w:ascii="Times New Roman" w:eastAsia="Times New Roman" w:hAnsi="Times New Roman" w:cs="Times New Roman"/>
            <w:sz w:val="24"/>
            <w:szCs w:val="24"/>
          </w:rPr>
          <w:delText xml:space="preserve">n in the face of these congruence issues, understanding macroevolution remains an exciting and promising endeavor (Helmstetter et al. 2021). We are not nearly as optimistic. </w:delText>
        </w:r>
      </w:del>
      <w:r>
        <w:rPr>
          <w:rFonts w:ascii="Times New Roman" w:eastAsia="Times New Roman" w:hAnsi="Times New Roman" w:cs="Times New Roman"/>
          <w:sz w:val="24"/>
          <w:szCs w:val="24"/>
        </w:rPr>
        <w:t xml:space="preserve">We can certainly learn about diversification processes from trees, but we need to </w:t>
      </w:r>
      <w:r>
        <w:rPr>
          <w:rFonts w:ascii="Times New Roman" w:eastAsia="Times New Roman" w:hAnsi="Times New Roman" w:cs="Times New Roman"/>
          <w:sz w:val="24"/>
          <w:szCs w:val="24"/>
        </w:rPr>
        <w:t xml:space="preserve">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ins w:id="294" w:author="Brian O'Meara" w:date="2022-06-13T19:12:00Z">
        <w:r>
          <w:rPr>
            <w:rFonts w:ascii="Times New Roman" w:eastAsia="Times New Roman" w:hAnsi="Times New Roman" w:cs="Times New Roman"/>
            <w:sz w:val="24"/>
            <w:szCs w:val="24"/>
          </w:rPr>
          <w:t>, with very little information on what happened along the way</w:t>
        </w:r>
      </w:ins>
      <w:r>
        <w:rPr>
          <w:rFonts w:ascii="Times New Roman" w:eastAsia="Times New Roman" w:hAnsi="Times New Roman" w:cs="Times New Roman"/>
          <w:sz w:val="24"/>
          <w:szCs w:val="24"/>
        </w:rPr>
        <w:t xml:space="preserve">. Current SSE models and other models that infer rate heterogeneity across taxa, rather than across time, </w:t>
      </w:r>
      <w:ins w:id="295" w:author="Brian O'Meara" w:date="2022-06-13T19:05:00Z">
        <w:r>
          <w:rPr>
            <w:rFonts w:ascii="Times New Roman" w:eastAsia="Times New Roman" w:hAnsi="Times New Roman" w:cs="Times New Roman"/>
            <w:sz w:val="24"/>
            <w:szCs w:val="24"/>
          </w:rPr>
          <w:t>are more defensible in their use but still may have issues, albeit different from the particular</w:t>
        </w:r>
        <w:del w:id="296" w:author="Jeremy Beaulieu" w:date="2022-06-13T19:0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issue raised by Kubo and Iwasa (1995) and Louca and Pennell (2020)</w:t>
        </w:r>
      </w:ins>
      <w:ins w:id="297" w:author="Jeremy Beaulieu" w:date="2022-06-21T20:08:00Z">
        <w:r>
          <w:rPr>
            <w:rFonts w:ascii="Times New Roman" w:eastAsia="Times New Roman" w:hAnsi="Times New Roman" w:cs="Times New Roman"/>
            <w:sz w:val="24"/>
            <w:szCs w:val="24"/>
          </w:rPr>
          <w:t>.</w:t>
        </w:r>
      </w:ins>
      <w:ins w:id="298" w:author="Brian O'Meara" w:date="2022-06-13T19:05:00Z">
        <w:r>
          <w:rPr>
            <w:rFonts w:ascii="Times New Roman" w:eastAsia="Times New Roman" w:hAnsi="Times New Roman" w:cs="Times New Roman"/>
            <w:sz w:val="24"/>
            <w:szCs w:val="24"/>
          </w:rPr>
          <w:t xml:space="preserve"> </w:t>
        </w:r>
      </w:ins>
      <w:del w:id="299" w:author="Brian O'Meara" w:date="2022-06-13T19:05:00Z">
        <w:r>
          <w:rPr>
            <w:rFonts w:ascii="Times New Roman" w:eastAsia="Times New Roman" w:hAnsi="Times New Roman" w:cs="Times New Roman"/>
            <w:sz w:val="24"/>
            <w:szCs w:val="24"/>
          </w:rPr>
          <w:delText xml:space="preserve">may provide additional information that lets them fit different parameters and likelihood </w:delText>
        </w:r>
        <w:r>
          <w:rPr>
            <w:rFonts w:ascii="Times New Roman" w:eastAsia="Times New Roman" w:hAnsi="Times New Roman" w:cs="Times New Roman"/>
            <w:sz w:val="24"/>
            <w:szCs w:val="24"/>
          </w:rPr>
          <w:delText>for trees with identical lineage through time curves</w:delText>
        </w:r>
      </w:del>
      <w:ins w:id="300" w:author="Brian O'Meara" w:date="2022-06-13T19:05:00Z">
        <w:del w:id="301" w:author="Brian O'Meara" w:date="2022-06-13T19:05:00Z">
          <w:r>
            <w:rPr>
              <w:rFonts w:ascii="Times New Roman" w:eastAsia="Times New Roman" w:hAnsi="Times New Roman" w:cs="Times New Roman"/>
              <w:sz w:val="24"/>
              <w:szCs w:val="24"/>
            </w:rPr>
            <w:delText xml:space="preserve">, though </w:delText>
          </w:r>
        </w:del>
      </w:ins>
      <w:del w:id="302" w:author="Brian O'Meara" w:date="2022-06-13T19:05:00Z">
        <w:r>
          <w:rPr>
            <w:rFonts w:ascii="Times New Roman" w:eastAsia="Times New Roman" w:hAnsi="Times New Roman" w:cs="Times New Roman"/>
            <w:sz w:val="24"/>
            <w:szCs w:val="24"/>
          </w:rPr>
          <w:delText>, avoiding the particular issue raised by Kubo and Iwasa (1995) and Louca and Pennell (2020)</w:delText>
        </w:r>
      </w:del>
      <w:r>
        <w:rPr>
          <w:rFonts w:ascii="Times New Roman" w:eastAsia="Times New Roman" w:hAnsi="Times New Roman" w:cs="Times New Roman"/>
          <w:sz w:val="24"/>
          <w:szCs w:val="24"/>
        </w:rPr>
        <w:t xml:space="preserve">. </w:t>
      </w:r>
      <w:del w:id="303" w:author="Brian O'Meara" w:date="2022-06-13T19:06:00Z">
        <w:r>
          <w:rPr>
            <w:rFonts w:ascii="Times New Roman" w:eastAsia="Times New Roman" w:hAnsi="Times New Roman" w:cs="Times New Roman"/>
            <w:sz w:val="24"/>
            <w:szCs w:val="24"/>
          </w:rPr>
          <w:delText>However, as with Brownian motion and coin flipping, congruent models can likely be found for these as</w:delText>
        </w:r>
        <w:r>
          <w:rPr>
            <w:rFonts w:ascii="Times New Roman" w:eastAsia="Times New Roman" w:hAnsi="Times New Roman" w:cs="Times New Roman"/>
            <w:sz w:val="24"/>
            <w:szCs w:val="24"/>
          </w:rPr>
          <w:delText xml:space="preserve"> well. </w:delText>
        </w:r>
      </w:del>
      <w:r>
        <w:rPr>
          <w:rFonts w:ascii="Times New Roman" w:eastAsia="Times New Roman" w:hAnsi="Times New Roman" w:cs="Times New Roman"/>
          <w:sz w:val="24"/>
          <w:szCs w:val="24"/>
        </w:rPr>
        <w:t xml:space="preserve">Sister group analyses may grow in importance in future studies of </w:t>
      </w:r>
      <w:ins w:id="304" w:author="Brian O'Meara" w:date="2022-06-13T19:07:00Z">
        <w:r>
          <w:rPr>
            <w:rFonts w:ascii="Times New Roman" w:eastAsia="Times New Roman" w:hAnsi="Times New Roman" w:cs="Times New Roman"/>
            <w:sz w:val="24"/>
            <w:szCs w:val="24"/>
          </w:rPr>
          <w:t>factors that lead to different amounts of extant diversity.</w:t>
        </w:r>
      </w:ins>
      <w:del w:id="305" w:author="Brian O'Meara" w:date="2022-06-13T19:07:00Z">
        <w:r>
          <w:rPr>
            <w:rFonts w:ascii="Times New Roman" w:eastAsia="Times New Roman" w:hAnsi="Times New Roman" w:cs="Times New Roman"/>
            <w:sz w:val="24"/>
            <w:szCs w:val="24"/>
          </w:rPr>
          <w:delText>diversification</w:delText>
        </w:r>
      </w:del>
      <w:r>
        <w:rPr>
          <w:rFonts w:ascii="Times New Roman" w:eastAsia="Times New Roman" w:hAnsi="Times New Roman" w:cs="Times New Roman"/>
          <w:sz w:val="24"/>
          <w:szCs w:val="24"/>
        </w:rPr>
        <w:t>.</w:t>
      </w:r>
    </w:p>
    <w:p w14:paraId="722800E5" w14:textId="77777777" w:rsidR="00A93FA1" w:rsidRDefault="00A93FA1">
      <w:pPr>
        <w:spacing w:line="480" w:lineRule="auto"/>
        <w:ind w:firstLine="720"/>
        <w:rPr>
          <w:rFonts w:ascii="Times New Roman" w:eastAsia="Times New Roman" w:hAnsi="Times New Roman" w:cs="Times New Roman"/>
          <w:sz w:val="24"/>
          <w:szCs w:val="24"/>
        </w:rPr>
      </w:pPr>
    </w:p>
    <w:p w14:paraId="03B73E37" w14:textId="77777777" w:rsidR="00A93FA1" w:rsidRDefault="00A93FA1">
      <w:pPr>
        <w:spacing w:line="480" w:lineRule="auto"/>
        <w:rPr>
          <w:rFonts w:ascii="Times New Roman" w:eastAsia="Times New Roman" w:hAnsi="Times New Roman" w:cs="Times New Roman"/>
          <w:b/>
          <w:sz w:val="24"/>
          <w:szCs w:val="24"/>
        </w:rPr>
      </w:pPr>
    </w:p>
    <w:p w14:paraId="27DA828C" w14:textId="77777777" w:rsidR="00A93FA1" w:rsidRDefault="00A93FA1">
      <w:pPr>
        <w:spacing w:line="480" w:lineRule="auto"/>
        <w:rPr>
          <w:rFonts w:ascii="Times New Roman" w:eastAsia="Times New Roman" w:hAnsi="Times New Roman" w:cs="Times New Roman"/>
          <w:b/>
          <w:sz w:val="24"/>
          <w:szCs w:val="24"/>
        </w:rPr>
      </w:pPr>
    </w:p>
    <w:p w14:paraId="04CF020A" w14:textId="77777777" w:rsidR="00A93FA1" w:rsidRDefault="00A93FA1">
      <w:pPr>
        <w:spacing w:line="480" w:lineRule="auto"/>
        <w:rPr>
          <w:rFonts w:ascii="Times New Roman" w:eastAsia="Times New Roman" w:hAnsi="Times New Roman" w:cs="Times New Roman"/>
          <w:b/>
          <w:sz w:val="24"/>
          <w:szCs w:val="24"/>
        </w:rPr>
      </w:pPr>
    </w:p>
    <w:p w14:paraId="148DF08F" w14:textId="77777777" w:rsidR="00A93FA1" w:rsidRDefault="00A93FA1">
      <w:pPr>
        <w:spacing w:line="480" w:lineRule="auto"/>
        <w:rPr>
          <w:rFonts w:ascii="Times New Roman" w:eastAsia="Times New Roman" w:hAnsi="Times New Roman" w:cs="Times New Roman"/>
          <w:b/>
          <w:sz w:val="24"/>
          <w:szCs w:val="24"/>
        </w:rPr>
      </w:pPr>
    </w:p>
    <w:p w14:paraId="245256E6" w14:textId="77777777" w:rsidR="00A93FA1" w:rsidRDefault="00A93FA1">
      <w:pPr>
        <w:spacing w:line="480" w:lineRule="auto"/>
        <w:rPr>
          <w:rFonts w:ascii="Times New Roman" w:eastAsia="Times New Roman" w:hAnsi="Times New Roman" w:cs="Times New Roman"/>
          <w:b/>
          <w:sz w:val="24"/>
          <w:szCs w:val="24"/>
        </w:rPr>
      </w:pPr>
    </w:p>
    <w:p w14:paraId="05DC6AD5" w14:textId="77777777" w:rsidR="00A93FA1" w:rsidRDefault="00A93FA1">
      <w:pPr>
        <w:spacing w:line="480" w:lineRule="auto"/>
        <w:rPr>
          <w:rFonts w:ascii="Times New Roman" w:eastAsia="Times New Roman" w:hAnsi="Times New Roman" w:cs="Times New Roman"/>
          <w:b/>
          <w:sz w:val="24"/>
          <w:szCs w:val="24"/>
        </w:rPr>
      </w:pPr>
    </w:p>
    <w:p w14:paraId="73FB2679" w14:textId="77777777" w:rsidR="00A93FA1" w:rsidRDefault="00A93FA1">
      <w:pPr>
        <w:spacing w:line="480" w:lineRule="auto"/>
        <w:rPr>
          <w:rFonts w:ascii="Times New Roman" w:eastAsia="Times New Roman" w:hAnsi="Times New Roman" w:cs="Times New Roman"/>
          <w:b/>
          <w:sz w:val="24"/>
          <w:szCs w:val="24"/>
        </w:rPr>
      </w:pPr>
    </w:p>
    <w:p w14:paraId="04FFD989" w14:textId="77777777" w:rsidR="00A93FA1" w:rsidRDefault="00A93FA1">
      <w:pPr>
        <w:spacing w:line="480" w:lineRule="auto"/>
        <w:rPr>
          <w:rFonts w:ascii="Times New Roman" w:eastAsia="Times New Roman" w:hAnsi="Times New Roman" w:cs="Times New Roman"/>
          <w:b/>
          <w:sz w:val="24"/>
          <w:szCs w:val="24"/>
        </w:rPr>
      </w:pPr>
    </w:p>
    <w:p w14:paraId="66490DB2" w14:textId="77777777" w:rsidR="00A93FA1" w:rsidRDefault="00A93FA1">
      <w:pPr>
        <w:spacing w:line="480" w:lineRule="auto"/>
        <w:rPr>
          <w:rFonts w:ascii="Times New Roman" w:eastAsia="Times New Roman" w:hAnsi="Times New Roman" w:cs="Times New Roman"/>
          <w:b/>
          <w:sz w:val="24"/>
          <w:szCs w:val="24"/>
        </w:rPr>
      </w:pPr>
    </w:p>
    <w:p w14:paraId="1B9F56F5" w14:textId="77777777" w:rsidR="00A93FA1" w:rsidRDefault="00A93FA1">
      <w:pPr>
        <w:spacing w:line="480" w:lineRule="auto"/>
        <w:rPr>
          <w:rFonts w:ascii="Times New Roman" w:eastAsia="Times New Roman" w:hAnsi="Times New Roman" w:cs="Times New Roman"/>
          <w:b/>
          <w:sz w:val="24"/>
          <w:szCs w:val="24"/>
        </w:rPr>
      </w:pPr>
    </w:p>
    <w:p w14:paraId="4AD7C10E" w14:textId="77777777" w:rsidR="00A93FA1" w:rsidRDefault="00A93FA1">
      <w:pPr>
        <w:spacing w:line="480" w:lineRule="auto"/>
        <w:rPr>
          <w:rFonts w:ascii="Times New Roman" w:eastAsia="Times New Roman" w:hAnsi="Times New Roman" w:cs="Times New Roman"/>
          <w:b/>
          <w:sz w:val="24"/>
          <w:szCs w:val="24"/>
        </w:rPr>
      </w:pPr>
    </w:p>
    <w:p w14:paraId="52161DF0" w14:textId="77777777" w:rsidR="00A93FA1" w:rsidRDefault="00A93FA1">
      <w:pPr>
        <w:spacing w:line="480" w:lineRule="auto"/>
        <w:rPr>
          <w:rFonts w:ascii="Times New Roman" w:eastAsia="Times New Roman" w:hAnsi="Times New Roman" w:cs="Times New Roman"/>
          <w:b/>
          <w:sz w:val="24"/>
          <w:szCs w:val="24"/>
        </w:rPr>
      </w:pPr>
    </w:p>
    <w:p w14:paraId="35875096" w14:textId="77777777" w:rsidR="00A93FA1" w:rsidRDefault="00A93FA1">
      <w:pPr>
        <w:spacing w:line="480" w:lineRule="auto"/>
        <w:rPr>
          <w:rFonts w:ascii="Times New Roman" w:eastAsia="Times New Roman" w:hAnsi="Times New Roman" w:cs="Times New Roman"/>
          <w:b/>
          <w:sz w:val="24"/>
          <w:szCs w:val="24"/>
        </w:rPr>
      </w:pPr>
    </w:p>
    <w:p w14:paraId="232B6083" w14:textId="77777777" w:rsidR="00A93FA1" w:rsidRDefault="00A93FA1">
      <w:pPr>
        <w:spacing w:line="480" w:lineRule="auto"/>
        <w:rPr>
          <w:rFonts w:ascii="Times New Roman" w:eastAsia="Times New Roman" w:hAnsi="Times New Roman" w:cs="Times New Roman"/>
          <w:b/>
          <w:sz w:val="24"/>
          <w:szCs w:val="24"/>
        </w:rPr>
      </w:pPr>
    </w:p>
    <w:p w14:paraId="52224925" w14:textId="77777777" w:rsidR="00A93FA1" w:rsidRDefault="00A93FA1">
      <w:pPr>
        <w:spacing w:line="480" w:lineRule="auto"/>
        <w:rPr>
          <w:rFonts w:ascii="Times New Roman" w:eastAsia="Times New Roman" w:hAnsi="Times New Roman" w:cs="Times New Roman"/>
          <w:b/>
          <w:sz w:val="24"/>
          <w:szCs w:val="24"/>
        </w:rPr>
      </w:pPr>
    </w:p>
    <w:p w14:paraId="085CFC31" w14:textId="77777777" w:rsidR="00A93FA1" w:rsidRDefault="00A93FA1">
      <w:pPr>
        <w:spacing w:line="480" w:lineRule="auto"/>
        <w:rPr>
          <w:rFonts w:ascii="Times New Roman" w:eastAsia="Times New Roman" w:hAnsi="Times New Roman" w:cs="Times New Roman"/>
          <w:b/>
          <w:sz w:val="24"/>
          <w:szCs w:val="24"/>
        </w:rPr>
      </w:pPr>
    </w:p>
    <w:p w14:paraId="72439EEB"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27348347"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w:t>
      </w:r>
      <w:r>
        <w:rPr>
          <w:rFonts w:ascii="Times New Roman" w:eastAsia="Times New Roman" w:hAnsi="Times New Roman" w:cs="Times New Roman"/>
          <w:sz w:val="24"/>
          <w:szCs w:val="24"/>
        </w:rPr>
        <w:t>, P.A. 1986. Is predator-prey coevolution an arms race? Trends in Ecology and Evolution 1:108-110.</w:t>
      </w:r>
    </w:p>
    <w:p w14:paraId="249CEF78"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Ackerly, D.D., D.W. Schwilk, and C.O. Webb. 2006. Niche evolution and adaptive radiation: testing the order of trait divergence. Ecology 87:S50-S61.</w:t>
      </w:r>
    </w:p>
    <w:p w14:paraId="339B9CAC"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w:t>
      </w:r>
      <w:r>
        <w:rPr>
          <w:rFonts w:ascii="Times New Roman" w:eastAsia="Times New Roman" w:hAnsi="Times New Roman" w:cs="Times New Roman"/>
          <w:sz w:val="24"/>
          <w:szCs w:val="24"/>
        </w:rPr>
        <w:t>r, H.K., A. Lambert, and T. Stadler. 2016. Quantifying age-dependent extinction from species phylogenies. Systematic Biology 65:35-50.</w:t>
      </w:r>
    </w:p>
    <w:p w14:paraId="73D6304C"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Barido-Sottani, J., T.G. Vaughan, and T. Stadler. 2018. Detection of HIV transmission clusters from phylogenetic trees us</w:t>
      </w:r>
      <w:r>
        <w:rPr>
          <w:rFonts w:ascii="Times New Roman" w:eastAsia="Times New Roman" w:hAnsi="Times New Roman" w:cs="Times New Roman"/>
          <w:sz w:val="24"/>
          <w:szCs w:val="24"/>
        </w:rPr>
        <w:t>ing a multi-state birth-death model. Journal of the Royal Society Interface 15:https://doi.org/10.1098/rsif.2018.0512</w:t>
      </w:r>
    </w:p>
    <w:p w14:paraId="7B07CE30"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D.-C. Jhwueng, C. Boettiger, and B.C. O'Meara. 2012. Modeling stabilizing selection: expanding the Ornstein-Uhlenbeck mode</w:t>
      </w:r>
      <w:r>
        <w:rPr>
          <w:rFonts w:ascii="Times New Roman" w:eastAsia="Times New Roman" w:hAnsi="Times New Roman" w:cs="Times New Roman"/>
          <w:sz w:val="24"/>
          <w:szCs w:val="24"/>
        </w:rPr>
        <w:t>l of adaptive evolution. Evolution 66: 2369-2383.</w:t>
      </w:r>
    </w:p>
    <w:p w14:paraId="757E0DEE"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B.C. O’Meara, M.J. Donoghue. 2013. Identifying hidden rate changes in the evolution of a binary morphological character: the evolution of plant habit in campanulid angiosperms. Systematic Bi</w:t>
      </w:r>
      <w:r>
        <w:rPr>
          <w:rFonts w:ascii="Times New Roman" w:eastAsia="Times New Roman" w:hAnsi="Times New Roman" w:cs="Times New Roman"/>
          <w:sz w:val="24"/>
          <w:szCs w:val="24"/>
        </w:rPr>
        <w:t>ology 62: 725:737.</w:t>
      </w:r>
    </w:p>
    <w:p w14:paraId="7FE96575"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37E63F67"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w:t>
      </w:r>
      <w:r>
        <w:rPr>
          <w:rFonts w:ascii="Times New Roman" w:eastAsia="Times New Roman" w:hAnsi="Times New Roman" w:cs="Times New Roman"/>
          <w:sz w:val="24"/>
          <w:szCs w:val="24"/>
        </w:rPr>
        <w:t xml:space="preserve"> for phylogenetic comparative methods. Methods in Ecology and Evolution 12: 468:478.</w:t>
      </w:r>
    </w:p>
    <w:p w14:paraId="171B1CAD"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0627CC8D"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Bokma, F. 2008. Baye</w:t>
      </w:r>
      <w:r>
        <w:rPr>
          <w:rFonts w:ascii="Times New Roman" w:eastAsia="Times New Roman" w:hAnsi="Times New Roman" w:cs="Times New Roman"/>
          <w:sz w:val="24"/>
          <w:szCs w:val="24"/>
        </w:rPr>
        <w:t>sian estimation of speciation and extinction probabilities from (in)complete phylogenies. Evolution 62:2441–2445.</w:t>
      </w:r>
    </w:p>
    <w:p w14:paraId="3FDEFD70"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w:t>
      </w:r>
      <w:r>
        <w:rPr>
          <w:rFonts w:ascii="Times New Roman" w:eastAsia="Times New Roman" w:hAnsi="Times New Roman" w:cs="Times New Roman"/>
          <w:sz w:val="24"/>
          <w:szCs w:val="24"/>
        </w:rPr>
        <w:t>graphic models. Evolution 72:2308-2324.</w:t>
      </w:r>
    </w:p>
    <w:p w14:paraId="68AD7EB6"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D. Silvestro, E.B. Koppelhus, and A. Antonelli. 2020. The rise of angiosperms pushed conifers to decline during global cooling. Proceedings of the National Academy of Sciences, USA 117:28867-28875.</w:t>
      </w:r>
    </w:p>
    <w:p w14:paraId="62E301D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ondamine, F.L., J. Rolland, and H. Morlon. 2019. Assessing the causes of diversification slowdowns: temperature-dependent diversity-dependent models receive equivalent support. Ecology Letters 22:1900-1912.</w:t>
      </w:r>
    </w:p>
    <w:p w14:paraId="39CA0991"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w:t>
      </w:r>
      <w:r>
        <w:rPr>
          <w:rFonts w:ascii="Times New Roman" w:eastAsia="Times New Roman" w:hAnsi="Times New Roman" w:cs="Times New Roman"/>
          <w:sz w:val="24"/>
          <w:szCs w:val="24"/>
        </w:rPr>
        <w:t xml:space="preserve"> Macroevolutionary perspectives to environmental change. Ecology Letters 16:72-85.</w:t>
      </w:r>
    </w:p>
    <w:p w14:paraId="16DDDA91"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Cunningham, C.W., K.E. Omland, and T.H. Oakley. 1998. Reconstructing ancestral character states: a critical reappraisal. Trends in Ecology and Evolution 13:361-366.</w:t>
      </w:r>
    </w:p>
    <w:p w14:paraId="5816ACD0"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78F093FB"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Eriksson, O. E.M. Friis, and P. Lofgren. 2000. Seed size, fruit size, and dispersal systems in angiosperms from the Early Cretaceous t</w:t>
      </w:r>
      <w:r>
        <w:rPr>
          <w:rFonts w:ascii="Times New Roman" w:eastAsia="Times New Roman" w:hAnsi="Times New Roman" w:cs="Times New Roman"/>
          <w:sz w:val="24"/>
          <w:szCs w:val="24"/>
        </w:rPr>
        <w:t>o the Late Tertiary. The American Naturalist 156:47-58.</w:t>
      </w:r>
    </w:p>
    <w:p w14:paraId="4069FE0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Etienne, R.S., B. Haegeman, T. Stadler, T. Aze, P. Pearson, A. Purvis, and A.Phillimore. 2012. Diversity-dependence brings molecular phylogenies closer to agreement with the fossil record. Proceedings</w:t>
      </w:r>
      <w:r>
        <w:rPr>
          <w:rFonts w:ascii="Times New Roman" w:eastAsia="Times New Roman" w:hAnsi="Times New Roman" w:cs="Times New Roman"/>
          <w:sz w:val="24"/>
          <w:szCs w:val="24"/>
        </w:rPr>
        <w:t xml:space="preserve"> of the Royal Society, B 279:1300–1309.</w:t>
      </w:r>
    </w:p>
    <w:p w14:paraId="3D42C6C8"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Felsenstein J. 1988. Phylogenies and quantitative characters. Annual Review of Ecology and Systematics 19:445-471.</w:t>
      </w:r>
    </w:p>
    <w:p w14:paraId="45D0ACA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w:t>
      </w:r>
      <w:r>
        <w:rPr>
          <w:rFonts w:ascii="Times New Roman" w:eastAsia="Times New Roman" w:hAnsi="Times New Roman" w:cs="Times New Roman"/>
          <w:sz w:val="24"/>
          <w:szCs w:val="24"/>
        </w:rPr>
        <w:t>nary patterns: the correlation structure of interspecific data. Evolution 50:1404-1417.</w:t>
      </w:r>
    </w:p>
    <w:p w14:paraId="717BDC1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Helmstetter, A.J., S. Glemin, J. Käfer, R. Zenil-Ferguson, H. Sauquet, H. de Boer, L-P. M.J. Dagallier, N. Mazet, E.L. Reboud, T.L.P. Couvreur, F.L. Condamine. 2021. Pu</w:t>
      </w:r>
      <w:r>
        <w:rPr>
          <w:rFonts w:ascii="Times New Roman" w:eastAsia="Times New Roman" w:hAnsi="Times New Roman" w:cs="Times New Roman"/>
          <w:sz w:val="24"/>
          <w:szCs w:val="24"/>
        </w:rPr>
        <w:t>lled diversification rates, lineages-through-time plots and modern macroevolutionary modeling. Systematic Biology in press.</w:t>
      </w:r>
    </w:p>
    <w:p w14:paraId="37B6D690"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Käfer, J., and S. Mousset. 2014. Standard sister clade comparison fails when testing derived character states. Systematic Biology 63</w:t>
      </w:r>
      <w:r>
        <w:rPr>
          <w:rFonts w:ascii="Times New Roman" w:eastAsia="Times New Roman" w:hAnsi="Times New Roman" w:cs="Times New Roman"/>
          <w:sz w:val="24"/>
          <w:szCs w:val="24"/>
        </w:rPr>
        <w:t>:601-609.</w:t>
      </w:r>
    </w:p>
    <w:p w14:paraId="7C523058"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Kubo, T., and Y. Iwasa. 1995. Inferring the rates of branching and extinction from molecular phylogenies. Evolution 49:694-704.</w:t>
      </w:r>
    </w:p>
    <w:p w14:paraId="78159E98"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w:t>
      </w:r>
      <w:r>
        <w:rPr>
          <w:rFonts w:ascii="Times New Roman" w:eastAsia="Times New Roman" w:hAnsi="Times New Roman" w:cs="Times New Roman"/>
          <w:sz w:val="24"/>
          <w:szCs w:val="24"/>
        </w:rPr>
        <w:t>0:113-128.</w:t>
      </w:r>
    </w:p>
    <w:p w14:paraId="70722C85" w14:textId="77777777" w:rsidR="00A93FA1" w:rsidRDefault="00440CA9">
      <w:pPr>
        <w:spacing w:line="480" w:lineRule="auto"/>
        <w:ind w:left="720" w:hanging="720"/>
        <w:rPr>
          <w:ins w:id="306" w:author="Jeremy Beaulieu" w:date="2022-06-21T19:5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Landis M.J., D.A.R Eaton, W.L. Clement, B. Park, E.L. Spriggs, P.W. Sweeney, E.J. Edwards, and M.J. Donoghue. 2020. Joint phylogenetic estimation of geographic movements and biome shifts during the global diversification of Viburnum. Systematic </w:t>
      </w:r>
      <w:r>
        <w:rPr>
          <w:rFonts w:ascii="Times New Roman" w:eastAsia="Times New Roman" w:hAnsi="Times New Roman" w:cs="Times New Roman"/>
          <w:sz w:val="24"/>
          <w:szCs w:val="24"/>
        </w:rPr>
        <w:t>Biology 70:76–94.</w:t>
      </w:r>
    </w:p>
    <w:p w14:paraId="6722DB88" w14:textId="77777777" w:rsidR="00A93FA1" w:rsidRDefault="00440CA9">
      <w:pPr>
        <w:spacing w:line="480" w:lineRule="auto"/>
        <w:ind w:left="720" w:hanging="720"/>
        <w:rPr>
          <w:rFonts w:ascii="Times New Roman" w:eastAsia="Times New Roman" w:hAnsi="Times New Roman" w:cs="Times New Roman"/>
          <w:sz w:val="24"/>
          <w:szCs w:val="24"/>
        </w:rPr>
      </w:pPr>
      <w:ins w:id="307" w:author="Jeremy Beaulieu" w:date="2022-06-21T19:56:00Z">
        <w:r>
          <w:rPr>
            <w:rFonts w:ascii="Times New Roman" w:eastAsia="Times New Roman" w:hAnsi="Times New Roman" w:cs="Times New Roman"/>
            <w:sz w:val="24"/>
            <w:szCs w:val="24"/>
          </w:rPr>
          <w:t>Louca, S., and M. Doebeli. 2018. Efficient comparative phylogenetics on large trees. Bioinformatics 34:1053-1055.</w:t>
        </w:r>
      </w:ins>
    </w:p>
    <w:p w14:paraId="3F4CDBEE"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Louca, S., and M.W. Pennell. 2020. Extant timetrees are consistent with a myriad of diversification histories. Nature 580:502-506.</w:t>
      </w:r>
    </w:p>
    <w:p w14:paraId="029E060B"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Louca, S., A. McLaughlin, A. MacPherson, J.B. Joy, M.W. Pennell. 2021. Fundamental identifiability limits in molecular epidem</w:t>
      </w:r>
      <w:r>
        <w:rPr>
          <w:rFonts w:ascii="Times New Roman" w:eastAsia="Times New Roman" w:hAnsi="Times New Roman" w:cs="Times New Roman"/>
          <w:sz w:val="24"/>
          <w:szCs w:val="24"/>
        </w:rPr>
        <w:t xml:space="preserve">iology. Molecular Biology and Evolution 38:4010-4024. </w:t>
      </w:r>
    </w:p>
    <w:p w14:paraId="035A798A"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and R.G. FitzJohn. 2015. The unsolved challenge to phylogenetic correlation tests for categorical characters. Systematic Biology 64: 127-136.</w:t>
      </w:r>
    </w:p>
    <w:p w14:paraId="40F556B0"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w:t>
      </w:r>
      <w:r>
        <w:rPr>
          <w:rFonts w:ascii="Times New Roman" w:eastAsia="Times New Roman" w:hAnsi="Times New Roman" w:cs="Times New Roman"/>
          <w:sz w:val="24"/>
          <w:szCs w:val="24"/>
        </w:rPr>
        <w:t>. 2007. Estimating a binary character’s effect on speciation and extinction. Systematic Biology 56:701–710.</w:t>
      </w:r>
    </w:p>
    <w:p w14:paraId="1F0B6736"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Maliet, O., F. Hartig, and H. Morlon. 2019. A model with many small shifts for estimating species-specific diversification rates. Nature Ecology and</w:t>
      </w:r>
      <w:r>
        <w:rPr>
          <w:rFonts w:ascii="Times New Roman" w:eastAsia="Times New Roman" w:hAnsi="Times New Roman" w:cs="Times New Roman"/>
          <w:sz w:val="24"/>
          <w:szCs w:val="24"/>
        </w:rPr>
        <w:t xml:space="preserve"> Evolution 3:1086-1092.</w:t>
      </w:r>
    </w:p>
    <w:p w14:paraId="13833F89"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Mitter, C. B. Farrell, B. Wiegmann. 1988. The phylogenetic study of adaptive zones: has phytophagy promoted insect diversification? American Naturalist 132: 107-128.</w:t>
      </w:r>
    </w:p>
    <w:p w14:paraId="2D293819"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w:t>
      </w:r>
      <w:r>
        <w:rPr>
          <w:rFonts w:ascii="Times New Roman" w:eastAsia="Times New Roman" w:hAnsi="Times New Roman" w:cs="Times New Roman"/>
          <w:sz w:val="24"/>
          <w:szCs w:val="24"/>
        </w:rPr>
        <w:t>cular phylogenies with the fossil record. Proceedings of the National Academy of Sciences, USA 108:16327–16332.</w:t>
      </w:r>
    </w:p>
    <w:p w14:paraId="2159DBF1"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w:t>
      </w:r>
      <w:ins w:id="308" w:author="Jeremy Beaulieu" w:date="2022-06-21T20:15:00Z">
        <w:r>
          <w:rPr>
            <w:rFonts w:ascii="Times New Roman" w:eastAsia="Times New Roman" w:hAnsi="Times New Roman" w:cs="Times New Roman"/>
            <w:sz w:val="24"/>
            <w:szCs w:val="24"/>
          </w:rPr>
          <w:t>S. Robin,</w:t>
        </w:r>
        <w:del w:id="309" w:author="Jeremy Beaulieu" w:date="2022-06-21T20:15:00Z">
          <w:r>
            <w:rPr>
              <w:rFonts w:ascii="Times New Roman" w:eastAsia="Times New Roman" w:hAnsi="Times New Roman" w:cs="Times New Roman"/>
              <w:sz w:val="24"/>
              <w:szCs w:val="24"/>
            </w:rPr>
            <w:delText xml:space="preserve"> </w:delText>
          </w:r>
        </w:del>
      </w:ins>
      <w:del w:id="310" w:author="Jeremy Beaulieu" w:date="2022-06-21T20:15:00Z">
        <w:r>
          <w:rPr>
            <w:rFonts w:ascii="Times New Roman" w:eastAsia="Times New Roman" w:hAnsi="Times New Roman" w:cs="Times New Roman"/>
            <w:sz w:val="24"/>
            <w:szCs w:val="24"/>
          </w:rPr>
          <w:delText>F. Hartig</w:delText>
        </w:r>
      </w:del>
      <w:r>
        <w:rPr>
          <w:rFonts w:ascii="Times New Roman" w:eastAsia="Times New Roman" w:hAnsi="Times New Roman" w:cs="Times New Roman"/>
          <w:sz w:val="24"/>
          <w:szCs w:val="24"/>
        </w:rPr>
        <w:t xml:space="preserve">, and </w:t>
      </w:r>
      <w:del w:id="311" w:author="Jeremy Beaulieu" w:date="2022-06-21T20:15:00Z">
        <w:r>
          <w:rPr>
            <w:rFonts w:ascii="Times New Roman" w:eastAsia="Times New Roman" w:hAnsi="Times New Roman" w:cs="Times New Roman"/>
            <w:sz w:val="24"/>
            <w:szCs w:val="24"/>
          </w:rPr>
          <w:delText>S. Robin</w:delText>
        </w:r>
      </w:del>
      <w:ins w:id="312" w:author="Jeremy Beaulieu" w:date="2022-06-21T20:15:00Z">
        <w:r>
          <w:rPr>
            <w:rFonts w:ascii="Times New Roman" w:eastAsia="Times New Roman" w:hAnsi="Times New Roman" w:cs="Times New Roman"/>
            <w:sz w:val="24"/>
            <w:szCs w:val="24"/>
          </w:rPr>
          <w:t xml:space="preserve"> F. Hartig</w:t>
        </w:r>
      </w:ins>
      <w:r>
        <w:rPr>
          <w:rFonts w:ascii="Times New Roman" w:eastAsia="Times New Roman" w:hAnsi="Times New Roman" w:cs="Times New Roman"/>
          <w:sz w:val="24"/>
          <w:szCs w:val="24"/>
        </w:rPr>
        <w:t>. 202</w:t>
      </w:r>
      <w:ins w:id="313" w:author="Jeremy Beaulieu" w:date="2022-06-21T20:15:00Z">
        <w:r>
          <w:rPr>
            <w:rFonts w:ascii="Times New Roman" w:eastAsia="Times New Roman" w:hAnsi="Times New Roman" w:cs="Times New Roman"/>
            <w:sz w:val="24"/>
            <w:szCs w:val="24"/>
          </w:rPr>
          <w:t>3</w:t>
        </w:r>
      </w:ins>
      <w:del w:id="314" w:author="Jeremy Beaulieu" w:date="2022-06-21T20:15: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w:t>
      </w:r>
      <w:del w:id="315" w:author="Jeremy Beaulieu" w:date="2022-06-21T20:16:00Z">
        <w:r>
          <w:rPr>
            <w:rFonts w:ascii="Times New Roman" w:eastAsia="Times New Roman" w:hAnsi="Times New Roman" w:cs="Times New Roman"/>
            <w:sz w:val="24"/>
            <w:szCs w:val="24"/>
          </w:rPr>
          <w:delText xml:space="preserve">Prior hypotheses or regularization allow inference of diversification histories </w:delText>
        </w:r>
        <w:r>
          <w:rPr>
            <w:rFonts w:ascii="Times New Roman" w:eastAsia="Times New Roman" w:hAnsi="Times New Roman" w:cs="Times New Roman"/>
            <w:sz w:val="24"/>
            <w:szCs w:val="24"/>
          </w:rPr>
          <w:delText xml:space="preserve">from extant timetrees. bioRxiv doi: </w:delText>
        </w:r>
        <w:r>
          <w:fldChar w:fldCharType="begin"/>
        </w:r>
        <w:r>
          <w:delInstrText>HYPERLINK "https://doi.org/10.1101/2020.07.03.185074"</w:delInstrText>
        </w:r>
        <w:r>
          <w:fldChar w:fldCharType="separate"/>
        </w:r>
        <w:r>
          <w:rPr>
            <w:rFonts w:ascii="Times New Roman" w:eastAsia="Times New Roman" w:hAnsi="Times New Roman" w:cs="Times New Roman"/>
            <w:sz w:val="24"/>
            <w:szCs w:val="24"/>
          </w:rPr>
          <w:delText>https://doi.org/10.1101/2020.07.03.185074</w:delText>
        </w:r>
        <w:r>
          <w:fldChar w:fldCharType="end"/>
        </w:r>
      </w:del>
      <w:ins w:id="316" w:author="Jeremy Beaulieu" w:date="2022-06-21T20:16:00Z">
        <w:r>
          <w:rPr>
            <w:rFonts w:ascii="Times New Roman" w:eastAsia="Times New Roman" w:hAnsi="Times New Roman" w:cs="Times New Roman"/>
            <w:sz w:val="24"/>
            <w:szCs w:val="24"/>
          </w:rPr>
          <w:t xml:space="preserve"> Studying speciation and extinction dynamics from phylogenies: addressing identifiability issues. Trends in Ecology and Evo</w:t>
        </w:r>
        <w:r>
          <w:rPr>
            <w:rFonts w:ascii="Times New Roman" w:eastAsia="Times New Roman" w:hAnsi="Times New Roman" w:cs="Times New Roman"/>
            <w:sz w:val="24"/>
            <w:szCs w:val="24"/>
          </w:rPr>
          <w:t>lution 37:497-506.</w:t>
        </w:r>
      </w:ins>
    </w:p>
    <w:p w14:paraId="0F57839F"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2B6120C9"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A.Ø. Mooers, and P.H. Harvey. 1992. The tempo and mode of evolution revealed from molecular phylogenies. Proceedings of the National Academy of Sciences, USA 89:8322–8326.</w:t>
      </w:r>
    </w:p>
    <w:p w14:paraId="4833976F"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w:t>
      </w:r>
      <w:r>
        <w:rPr>
          <w:rFonts w:ascii="Times New Roman" w:eastAsia="Times New Roman" w:hAnsi="Times New Roman" w:cs="Times New Roman"/>
          <w:sz w:val="24"/>
          <w:szCs w:val="24"/>
        </w:rPr>
        <w:t xml:space="preserve"> ancestor reconstruction fails in a known bacteriophage phylogeny. Evolution 54:397-405.</w:t>
      </w:r>
    </w:p>
    <w:p w14:paraId="7E45640C"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O'Meara, B.C., C. Ané, M.J. Sanderson, and P.C. Wainwright. 2006. Testing for different rates of continuous trait evolution using likelihood. Evolution 60:922-933.</w:t>
      </w:r>
    </w:p>
    <w:p w14:paraId="471C21AF"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Oml</w:t>
      </w:r>
      <w:r>
        <w:rPr>
          <w:rFonts w:ascii="Times New Roman" w:eastAsia="Times New Roman" w:hAnsi="Times New Roman" w:cs="Times New Roman"/>
          <w:sz w:val="24"/>
          <w:szCs w:val="24"/>
        </w:rPr>
        <w:t>and, K.E. 1999. The assumptions and challenges of ancestral state reconstructions. Systematic Biology 48:604-611.</w:t>
      </w:r>
    </w:p>
    <w:p w14:paraId="1D452432"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Pennell M.W., J.M. Eastman, G.J. Slater, J.W. Brown, J.C. Uyeda, R.G. FitzJohn, M.E. Alfaro, and L.J. Harmon. 2014. geiger v2.0: an expanded s</w:t>
      </w:r>
      <w:r>
        <w:rPr>
          <w:rFonts w:ascii="Times New Roman" w:eastAsia="Times New Roman" w:hAnsi="Times New Roman" w:cs="Times New Roman"/>
          <w:sz w:val="24"/>
          <w:szCs w:val="24"/>
        </w:rPr>
        <w:t>uite of methods for fitting macroevolutionary models to phylogenetic trees. Bioinformatics 30:2216-2218.</w:t>
      </w:r>
    </w:p>
    <w:p w14:paraId="008A620B"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Pillai, A.S., S.A. Chandler, Y. Liu, A.V. Signore, C.R. Cortez-Romero, J.L.P. Benesch, A. Laganowsky, J.F. Storz, G.K.A. Hochberg, and J.W. Thornton. 2</w:t>
      </w:r>
      <w:r>
        <w:rPr>
          <w:rFonts w:ascii="Times New Roman" w:eastAsia="Times New Roman" w:hAnsi="Times New Roman" w:cs="Times New Roman"/>
          <w:sz w:val="24"/>
          <w:szCs w:val="24"/>
        </w:rPr>
        <w:t>020. Origin of complexity in haemoglobin evolution. Nature 581:480-485.</w:t>
      </w:r>
    </w:p>
    <w:p w14:paraId="57DFE53C"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 L. 2006. Likelihood methods for detecting temporal shifts in diversification rates. Evolution 60:1152–1164.</w:t>
      </w:r>
    </w:p>
    <w:p w14:paraId="436A133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 L. 2009. Heritability of extinction rates links diversification patterns in molecular phylogenies and fossils. Systematic Biology 58:629–640.</w:t>
      </w:r>
    </w:p>
    <w:p w14:paraId="576F801D" w14:textId="77777777" w:rsidR="00A93FA1" w:rsidRDefault="00440CA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D.L., and E.E. Goldberg. 2015. Model inadequacy and mistaken inferences of trait-dependent sp</w:t>
      </w:r>
      <w:r>
        <w:rPr>
          <w:rFonts w:ascii="Times New Roman" w:eastAsia="Times New Roman" w:hAnsi="Times New Roman" w:cs="Times New Roman"/>
          <w:sz w:val="24"/>
          <w:szCs w:val="24"/>
        </w:rPr>
        <w:t>eciation. Systematic Biology 64:340–355.</w:t>
      </w:r>
    </w:p>
    <w:p w14:paraId="6B92CAA6"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 L., and I. J. Lovette. 2008. Density-dependent diversification in North American wood warblers. Proceedings of the Royal Society, B 275:2363–2371.</w:t>
      </w:r>
    </w:p>
    <w:p w14:paraId="797534A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Raup, D.M., and J.J. Sepkowski, Jr. 1984. Periodicity of</w:t>
      </w:r>
      <w:r>
        <w:rPr>
          <w:rFonts w:ascii="Times New Roman" w:eastAsia="Times New Roman" w:hAnsi="Times New Roman" w:cs="Times New Roman"/>
          <w:sz w:val="24"/>
          <w:szCs w:val="24"/>
        </w:rPr>
        <w:t xml:space="preserve"> extinction in the geological past. Proceedings of the National Academy of Sciences, USA 81:801-805.</w:t>
      </w:r>
    </w:p>
    <w:p w14:paraId="20717EFA"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Ree, R.H., and S.A. Smith. 2008. Maximum likelihood inference of geographic range evolution by dispersal, local evolution, and cladogenesis. Systematic Bio</w:t>
      </w:r>
      <w:r>
        <w:rPr>
          <w:rFonts w:ascii="Times New Roman" w:eastAsia="Times New Roman" w:hAnsi="Times New Roman" w:cs="Times New Roman"/>
          <w:sz w:val="24"/>
          <w:szCs w:val="24"/>
        </w:rPr>
        <w:t>logy 57:4-14.</w:t>
      </w:r>
    </w:p>
    <w:p w14:paraId="3D20F8FD"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bioRxiv doi: </w:t>
      </w:r>
      <w:hyperlink r:id="rId12">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34FCD648"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Schluter D., T. Price, A.Ø.</w:t>
      </w:r>
      <w:r>
        <w:rPr>
          <w:rFonts w:ascii="Times New Roman" w:eastAsia="Times New Roman" w:hAnsi="Times New Roman" w:cs="Times New Roman"/>
          <w:sz w:val="24"/>
          <w:szCs w:val="24"/>
        </w:rPr>
        <w:t xml:space="preserve"> Mooers, and D. Ludwig. 1997. Likelihood of ancestor states in adaptive radiation. Evolution 51:1699-1711.</w:t>
      </w:r>
    </w:p>
    <w:p w14:paraId="62B54FDC" w14:textId="77777777" w:rsidR="00A93FA1" w:rsidRDefault="00440CA9">
      <w:pPr>
        <w:spacing w:line="480" w:lineRule="auto"/>
        <w:ind w:left="720" w:hanging="720"/>
        <w:rPr>
          <w:ins w:id="317" w:author="Jeremy Beaulieu" w:date="2022-06-21T19: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Slowinski, J.B., C. Guyer. 1993. Testing whether certain traits have caused amplified diversification: an improved method based on a model of random </w:t>
      </w:r>
      <w:r>
        <w:rPr>
          <w:rFonts w:ascii="Times New Roman" w:eastAsia="Times New Roman" w:hAnsi="Times New Roman" w:cs="Times New Roman"/>
          <w:sz w:val="24"/>
          <w:szCs w:val="24"/>
        </w:rPr>
        <w:t>speciation and extinction. The American Naturalist 142:1019-1024.</w:t>
      </w:r>
    </w:p>
    <w:p w14:paraId="60C5A49B" w14:textId="77777777" w:rsidR="00A93FA1" w:rsidRDefault="00440CA9">
      <w:pPr>
        <w:spacing w:line="480" w:lineRule="auto"/>
        <w:ind w:left="720" w:hanging="720"/>
        <w:rPr>
          <w:rFonts w:ascii="Times New Roman" w:eastAsia="Times New Roman" w:hAnsi="Times New Roman" w:cs="Times New Roman"/>
          <w:sz w:val="24"/>
          <w:szCs w:val="24"/>
        </w:rPr>
      </w:pPr>
      <w:ins w:id="318" w:author="Jeremy Beaulieu" w:date="2022-06-21T19:30:00Z">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r>
          <w:fldChar w:fldCharType="begin"/>
        </w:r>
        <w:r>
          <w:instrText>HYPERLINK "https://escholarship.org/uc/item/2zq81</w:instrText>
        </w:r>
        <w:r>
          <w:instrText>799"</w:instrText>
        </w:r>
        <w:r>
          <w:fldChar w:fldCharType="separate"/>
        </w:r>
        <w:r>
          <w:rPr>
            <w:rFonts w:ascii="Times New Roman" w:eastAsia="Times New Roman" w:hAnsi="Times New Roman" w:cs="Times New Roman"/>
            <w:sz w:val="24"/>
            <w:szCs w:val="24"/>
          </w:rPr>
          <w:t>https://escholarship.org/uc/item/2zq81799</w:t>
        </w:r>
        <w:r>
          <w:fldChar w:fldCharType="end"/>
        </w:r>
        <w:r>
          <w:rPr>
            <w:rFonts w:ascii="Times New Roman" w:eastAsia="Times New Roman" w:hAnsi="Times New Roman" w:cs="Times New Roman"/>
            <w:sz w:val="24"/>
            <w:szCs w:val="24"/>
          </w:rPr>
          <w:t xml:space="preserve"> </w:t>
        </w:r>
      </w:ins>
    </w:p>
    <w:p w14:paraId="1948A78D"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Thomas, G.H., R.P. Freckleton, and T. Szekely. 2006. Comparative analyses of the influence of developmental mode on phenotypic diversification rates in shorebirds. Proceedings of the Royal Society, B 273:16</w:t>
      </w:r>
      <w:r>
        <w:rPr>
          <w:rFonts w:ascii="Times New Roman" w:eastAsia="Times New Roman" w:hAnsi="Times New Roman" w:cs="Times New Roman"/>
          <w:sz w:val="24"/>
          <w:szCs w:val="24"/>
        </w:rPr>
        <w:t>19-1624.</w:t>
      </w:r>
    </w:p>
    <w:p w14:paraId="13508C84"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142B5196" w14:textId="77777777" w:rsidR="00A93FA1" w:rsidRDefault="00440CA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Tifney, B.H. 1984. Seed size, dispersal syndromes, and the rise of angiosperms: evidence and hypothesis. Annals of the Missouri Botanical Garden 71:551-576.</w:t>
      </w:r>
    </w:p>
    <w:p w14:paraId="5CE5B2B8" w14:textId="77777777" w:rsidR="00A93FA1" w:rsidRDefault="00440CA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Hidden state-only speciation and extinction</w:t>
      </w:r>
      <w:r>
        <w:rPr>
          <w:rFonts w:ascii="Times New Roman" w:eastAsia="Times New Roman" w:hAnsi="Times New Roman" w:cs="Times New Roman"/>
          <w:sz w:val="24"/>
          <w:szCs w:val="24"/>
        </w:rPr>
        <w:t xml:space="preserve"> models provide accurate tip-estimates of diversification rates. Submitted. </w:t>
      </w:r>
    </w:p>
    <w:p w14:paraId="730624C4" w14:textId="77777777" w:rsidR="00A93FA1" w:rsidRDefault="00440CA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 in press. https://doi.org/10.1086/717412</w:t>
      </w:r>
    </w:p>
    <w:p w14:paraId="4DBD70EF" w14:textId="77777777" w:rsidR="00A93FA1" w:rsidRDefault="00A93FA1">
      <w:pPr>
        <w:spacing w:line="480" w:lineRule="auto"/>
        <w:ind w:left="720" w:hanging="720"/>
        <w:rPr>
          <w:rFonts w:ascii="Times New Roman" w:eastAsia="Times New Roman" w:hAnsi="Times New Roman" w:cs="Times New Roman"/>
          <w:sz w:val="24"/>
          <w:szCs w:val="24"/>
        </w:rPr>
      </w:pPr>
    </w:p>
    <w:p w14:paraId="77A252DE" w14:textId="77777777" w:rsidR="00A93FA1" w:rsidRDefault="00A93FA1">
      <w:pPr>
        <w:spacing w:line="480" w:lineRule="auto"/>
        <w:rPr>
          <w:rFonts w:ascii="Times New Roman" w:eastAsia="Times New Roman" w:hAnsi="Times New Roman" w:cs="Times New Roman"/>
          <w:b/>
          <w:sz w:val="24"/>
          <w:szCs w:val="24"/>
        </w:rPr>
      </w:pPr>
    </w:p>
    <w:p w14:paraId="29520AE2"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w:t>
      </w:r>
      <w:r>
        <w:rPr>
          <w:rFonts w:ascii="Times New Roman" w:eastAsia="Times New Roman" w:hAnsi="Times New Roman" w:cs="Times New Roman"/>
          <w:b/>
          <w:sz w:val="24"/>
          <w:szCs w:val="24"/>
        </w:rPr>
        <w:t>nds</w:t>
      </w:r>
    </w:p>
    <w:p w14:paraId="4B7839DF"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5E50FB93" w14:textId="77777777" w:rsidR="00A93FA1" w:rsidRDefault="00A93FA1">
      <w:pPr>
        <w:spacing w:line="480" w:lineRule="auto"/>
        <w:rPr>
          <w:rFonts w:ascii="Times New Roman" w:eastAsia="Times New Roman" w:hAnsi="Times New Roman" w:cs="Times New Roman"/>
          <w:b/>
          <w:sz w:val="24"/>
          <w:szCs w:val="24"/>
        </w:rPr>
      </w:pPr>
    </w:p>
    <w:p w14:paraId="63D00EE4"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Million taxo</w:t>
      </w:r>
      <w:r>
        <w:rPr>
          <w:rFonts w:ascii="Times New Roman" w:eastAsia="Times New Roman" w:hAnsi="Times New Roman" w:cs="Times New Roman"/>
          <w:sz w:val="24"/>
          <w:szCs w:val="24"/>
        </w:rPr>
        <w:t>n tree from Louca and Pennell (2020). The purple lines separate the regimes used to estimate rates. The thin vertical lines in a rainbow separate regimes with 100 events within them representing equal-sized slices of data. Half the regimes are on each side</w:t>
      </w:r>
      <w:r>
        <w:rPr>
          <w:rFonts w:ascii="Times New Roman" w:eastAsia="Times New Roman" w:hAnsi="Times New Roman" w:cs="Times New Roman"/>
          <w:sz w:val="24"/>
          <w:szCs w:val="24"/>
        </w:rPr>
        <w:t xml:space="preserve"> of the green band, showing how much of the data are near the tips. The brackets show how many events occur in each regime. </w:t>
      </w:r>
    </w:p>
    <w:p w14:paraId="3FD82E86" w14:textId="77777777" w:rsidR="00A93FA1" w:rsidRDefault="00A93FA1">
      <w:pPr>
        <w:spacing w:line="480" w:lineRule="auto"/>
        <w:rPr>
          <w:rFonts w:ascii="Times New Roman" w:eastAsia="Times New Roman" w:hAnsi="Times New Roman" w:cs="Times New Roman"/>
          <w:b/>
          <w:sz w:val="24"/>
          <w:szCs w:val="24"/>
        </w:rPr>
      </w:pPr>
    </w:p>
    <w:p w14:paraId="637DA185"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w:t>
      </w:r>
      <w:r>
        <w:rPr>
          <w:rFonts w:ascii="Times New Roman" w:eastAsia="Times New Roman" w:hAnsi="Times New Roman" w:cs="Times New Roman"/>
          <w:sz w:val="24"/>
          <w:szCs w:val="24"/>
        </w:rPr>
        <w:t xml:space="preserve">Condamine et al. (2020) in blue where only extinction rate varies with angiosperm diversity, a slightly worse model from that paper (green) where speciation rate varies with angiosperm diversity, a model (yellow) that fits the data best (at least in terms </w:t>
      </w:r>
      <w:r>
        <w:rPr>
          <w:rFonts w:ascii="Times New Roman" w:eastAsia="Times New Roman" w:hAnsi="Times New Roman" w:cs="Times New Roman"/>
          <w:sz w:val="24"/>
          <w:szCs w:val="24"/>
        </w:rPr>
        <w:t>of likelihood — the number of free parameters of the spline is hard to compare), and using scaled IMDB ratings of the television program the Simpsons (red) as a predictor for speciation rate (which did a better job predicting conifer diversification than a</w:t>
      </w:r>
      <w:r>
        <w:rPr>
          <w:rFonts w:ascii="Times New Roman" w:eastAsia="Times New Roman" w:hAnsi="Times New Roman" w:cs="Times New Roman"/>
          <w:sz w:val="24"/>
          <w:szCs w:val="24"/>
        </w:rPr>
        <w:t>ngiosperm diversity did). Not shown are numerous other attempts for other predictors using other splines, linear change models, and ratings of many other television programs: some of these also outperformed angiosperms, but many did not.</w:t>
      </w:r>
    </w:p>
    <w:p w14:paraId="65AA5929" w14:textId="77777777" w:rsidR="00A93FA1" w:rsidRDefault="00A93FA1">
      <w:pPr>
        <w:spacing w:line="480" w:lineRule="auto"/>
        <w:rPr>
          <w:rFonts w:ascii="Times New Roman" w:eastAsia="Times New Roman" w:hAnsi="Times New Roman" w:cs="Times New Roman"/>
          <w:b/>
          <w:sz w:val="24"/>
          <w:szCs w:val="24"/>
        </w:rPr>
      </w:pPr>
    </w:p>
    <w:p w14:paraId="532B5EAC" w14:textId="77777777" w:rsidR="00A93FA1" w:rsidRDefault="00440CA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(A) Dep</w:t>
      </w:r>
      <w:r>
        <w:rPr>
          <w:rFonts w:ascii="Times New Roman" w:eastAsia="Times New Roman" w:hAnsi="Times New Roman" w:cs="Times New Roman"/>
          <w:sz w:val="24"/>
          <w:szCs w:val="24"/>
        </w:rPr>
        <w:t>icts the identical lineage through time (LTT) plots for three trees that differ in terms of tree balance. The procedure takes a simulated tree, then makes swaps across branches to either increase balance or decrease it, but maintain the same lineage throug</w:t>
      </w:r>
      <w:r>
        <w:rPr>
          <w:rFonts w:ascii="Times New Roman" w:eastAsia="Times New Roman" w:hAnsi="Times New Roman" w:cs="Times New Roman"/>
          <w:sz w:val="24"/>
          <w:szCs w:val="24"/>
        </w:rPr>
        <w:t>h time curve. (B) Depicts the log-likelihood score among the three trees under a two-rate MiSSE model. These trees produce identical log-likelihoods under taxon-homogeneous, time-heterogeneous models that use LTT data. However, this is not the case here be</w:t>
      </w:r>
      <w:r>
        <w:rPr>
          <w:rFonts w:ascii="Times New Roman" w:eastAsia="Times New Roman" w:hAnsi="Times New Roman" w:cs="Times New Roman"/>
          <w:sz w:val="24"/>
          <w:szCs w:val="24"/>
        </w:rPr>
        <w:t xml:space="preserve">cause allowing rates to vary among clades, as our MiSSE models do, avoids the trap of having an infinite array of congruent models. Helmstetter et al. (2021) reach similarly positive conclusions about the possibility of learning about diversification from </w:t>
      </w:r>
      <w:r>
        <w:rPr>
          <w:rFonts w:ascii="Times New Roman" w:eastAsia="Times New Roman" w:hAnsi="Times New Roman" w:cs="Times New Roman"/>
          <w:sz w:val="24"/>
          <w:szCs w:val="24"/>
        </w:rPr>
        <w:t xml:space="preserve">SSE models. </w:t>
      </w:r>
    </w:p>
    <w:sectPr w:rsidR="00A93F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7" w:author="Jeremy Beaulieu" w:date="2022-06-13T18:29:00Z" w:initials="">
    <w:p w14:paraId="16C13176" w14:textId="77777777" w:rsidR="00A93FA1" w:rsidRDefault="00440CA9">
      <w:pPr>
        <w:widowControl w:val="0"/>
        <w:pBdr>
          <w:top w:val="nil"/>
          <w:left w:val="nil"/>
          <w:bottom w:val="nil"/>
          <w:right w:val="nil"/>
          <w:between w:val="nil"/>
        </w:pBdr>
        <w:spacing w:line="240" w:lineRule="auto"/>
        <w:rPr>
          <w:color w:val="000000"/>
        </w:rPr>
      </w:pPr>
      <w:r>
        <w:rPr>
          <w:color w:val="000000"/>
        </w:rPr>
        <w:t>Clarify what pulled rates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131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13176" w16cid:durableId="265D91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6516"/>
    <w:multiLevelType w:val="multilevel"/>
    <w:tmpl w:val="6E30A6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A1"/>
    <w:rsid w:val="00440CA9"/>
    <w:rsid w:val="00A9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9A0A2"/>
  <w15:docId w15:val="{C587EBAA-E308-FF47-8459-25FC37F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0C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C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101/2021.04.17.440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8656</Words>
  <Characters>49340</Characters>
  <Application>Microsoft Office Word</Application>
  <DocSecurity>0</DocSecurity>
  <Lines>411</Lines>
  <Paragraphs>115</Paragraphs>
  <ScaleCrop>false</ScaleCrop>
  <Company/>
  <LinksUpToDate>false</LinksUpToDate>
  <CharactersWithSpaces>57881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2</cp:revision>
  <dcterms:created xsi:type="dcterms:W3CDTF">2022-06-22T18:04:00Z</dcterms:created>
  <dcterms:modified xsi:type="dcterms:W3CDTF">2022-06-22T18:04:00Z</dcterms:modified>
</cp:coreProperties>
</file>