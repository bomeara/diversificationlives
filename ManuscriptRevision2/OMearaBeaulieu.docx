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75525"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Potential survival of some, but not all, diversification methods</w:t>
      </w:r>
    </w:p>
    <w:p w14:paraId="189A4BFA"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Running title (40 characters max): Diversification method survival</w:t>
      </w:r>
    </w:p>
    <w:p w14:paraId="72617FFF"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Authors: Brian C. O’Meara</w:t>
      </w:r>
      <w:r w:rsidRPr="00873050">
        <w:rPr>
          <w:rFonts w:ascii="Times New Roman" w:eastAsia="Times New Roman" w:hAnsi="Times New Roman" w:cs="Times New Roman"/>
          <w:b/>
          <w:sz w:val="24"/>
          <w:szCs w:val="24"/>
          <w:vertAlign w:val="superscript"/>
        </w:rPr>
        <w:t>1*</w:t>
      </w:r>
      <w:r w:rsidRPr="00873050">
        <w:rPr>
          <w:rFonts w:ascii="Times New Roman" w:eastAsia="Times New Roman" w:hAnsi="Times New Roman" w:cs="Times New Roman"/>
          <w:b/>
          <w:sz w:val="24"/>
          <w:szCs w:val="24"/>
        </w:rPr>
        <w:t xml:space="preserve"> and Jeremy M. Beaulieu</w:t>
      </w:r>
      <w:r w:rsidRPr="00873050">
        <w:rPr>
          <w:rFonts w:ascii="Times New Roman" w:eastAsia="Times New Roman" w:hAnsi="Times New Roman" w:cs="Times New Roman"/>
          <w:b/>
          <w:sz w:val="24"/>
          <w:szCs w:val="24"/>
          <w:vertAlign w:val="superscript"/>
        </w:rPr>
        <w:t>2</w:t>
      </w:r>
    </w:p>
    <w:p w14:paraId="21785319"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Affiliations:</w:t>
      </w:r>
    </w:p>
    <w:p w14:paraId="2018AA7E"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vertAlign w:val="superscript"/>
        </w:rPr>
        <w:t>1</w:t>
      </w:r>
      <w:r w:rsidRPr="00873050">
        <w:rPr>
          <w:rFonts w:ascii="Times New Roman" w:eastAsia="Times New Roman" w:hAnsi="Times New Roman" w:cs="Times New Roman"/>
          <w:b/>
          <w:sz w:val="24"/>
          <w:szCs w:val="24"/>
        </w:rPr>
        <w:t xml:space="preserve">Department of Ecology and Evolutionary Biology, University of Tennessee, </w:t>
      </w:r>
      <w:proofErr w:type="gramStart"/>
      <w:r w:rsidRPr="00873050">
        <w:rPr>
          <w:rFonts w:ascii="Times New Roman" w:eastAsia="Times New Roman" w:hAnsi="Times New Roman" w:cs="Times New Roman"/>
          <w:b/>
          <w:sz w:val="24"/>
          <w:szCs w:val="24"/>
        </w:rPr>
        <w:t xml:space="preserve">Knoxville,   </w:t>
      </w:r>
      <w:proofErr w:type="gramEnd"/>
      <w:r w:rsidRPr="00873050">
        <w:rPr>
          <w:rFonts w:ascii="Times New Roman" w:eastAsia="Times New Roman" w:hAnsi="Times New Roman" w:cs="Times New Roman"/>
          <w:b/>
          <w:sz w:val="24"/>
          <w:szCs w:val="24"/>
        </w:rPr>
        <w:t>Tennessee, 37996‐1610 USA</w:t>
      </w:r>
    </w:p>
    <w:p w14:paraId="6D517764"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vertAlign w:val="superscript"/>
        </w:rPr>
        <w:t>2</w:t>
      </w:r>
      <w:r w:rsidRPr="00873050">
        <w:rPr>
          <w:rFonts w:ascii="Times New Roman" w:eastAsia="Times New Roman" w:hAnsi="Times New Roman" w:cs="Times New Roman"/>
          <w:b/>
          <w:sz w:val="24"/>
          <w:szCs w:val="24"/>
        </w:rPr>
        <w:t>Department of Biological Sciences, University of Arkansas, Fayetteville, Arkansas, 72701 USA</w:t>
      </w:r>
    </w:p>
    <w:p w14:paraId="695E2C70" w14:textId="77777777" w:rsidR="00873050" w:rsidRPr="00873050" w:rsidRDefault="00873050" w:rsidP="00873050">
      <w:pPr>
        <w:spacing w:line="480" w:lineRule="auto"/>
        <w:rPr>
          <w:rFonts w:ascii="Times New Roman" w:eastAsia="Times New Roman" w:hAnsi="Times New Roman" w:cs="Times New Roman"/>
          <w:b/>
          <w:sz w:val="24"/>
          <w:szCs w:val="24"/>
        </w:rPr>
      </w:pPr>
    </w:p>
    <w:p w14:paraId="5CDBC14B"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vertAlign w:val="superscript"/>
        </w:rPr>
        <w:t>*</w:t>
      </w:r>
      <w:r w:rsidRPr="00873050">
        <w:rPr>
          <w:rFonts w:ascii="Times New Roman" w:eastAsia="Times New Roman" w:hAnsi="Times New Roman" w:cs="Times New Roman"/>
          <w:b/>
          <w:sz w:val="24"/>
          <w:szCs w:val="24"/>
        </w:rPr>
        <w:t>Corresponding author: Department of Ecology and Evolutionary Biology, University of Tennessee, Knoxville, Tennessee, 37996‐1610 USA; email: bomeara@utk.edu</w:t>
      </w:r>
    </w:p>
    <w:p w14:paraId="759336B4" w14:textId="77777777" w:rsidR="00873050" w:rsidRPr="00873050" w:rsidRDefault="00873050" w:rsidP="00873050">
      <w:pPr>
        <w:spacing w:line="480" w:lineRule="auto"/>
        <w:rPr>
          <w:rFonts w:ascii="Times New Roman" w:eastAsia="Times New Roman" w:hAnsi="Times New Roman" w:cs="Times New Roman"/>
          <w:b/>
          <w:sz w:val="24"/>
          <w:szCs w:val="24"/>
        </w:rPr>
      </w:pPr>
    </w:p>
    <w:p w14:paraId="2BA69D24" w14:textId="77777777" w:rsidR="00873050" w:rsidRPr="00873050" w:rsidRDefault="00873050" w:rsidP="00873050">
      <w:pPr>
        <w:spacing w:line="480" w:lineRule="auto"/>
        <w:rPr>
          <w:rFonts w:ascii="Times New Roman" w:eastAsia="Times New Roman" w:hAnsi="Times New Roman" w:cs="Times New Roman"/>
          <w:b/>
          <w:sz w:val="24"/>
          <w:szCs w:val="24"/>
        </w:rPr>
      </w:pPr>
    </w:p>
    <w:p w14:paraId="31E72A66"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Author contributions: BCO and JMB contributed equally to the writing and thoughts underlying this paper. BCO wrote the code and created the figures.</w:t>
      </w:r>
    </w:p>
    <w:p w14:paraId="0C524700" w14:textId="77777777" w:rsidR="00873050" w:rsidRPr="00873050" w:rsidRDefault="00873050" w:rsidP="00873050">
      <w:pPr>
        <w:spacing w:line="480" w:lineRule="auto"/>
        <w:rPr>
          <w:rFonts w:ascii="Times New Roman" w:eastAsia="Times New Roman" w:hAnsi="Times New Roman" w:cs="Times New Roman"/>
          <w:b/>
          <w:sz w:val="24"/>
          <w:szCs w:val="24"/>
        </w:rPr>
      </w:pPr>
    </w:p>
    <w:p w14:paraId="4B7A8A77" w14:textId="77777777" w:rsidR="00873050" w:rsidRPr="00873050" w:rsidRDefault="00873050" w:rsidP="00873050">
      <w:pPr>
        <w:spacing w:line="480" w:lineRule="auto"/>
        <w:rPr>
          <w:rFonts w:ascii="Times New Roman" w:eastAsia="Times New Roman" w:hAnsi="Times New Roman" w:cs="Times New Roman"/>
          <w:b/>
          <w:sz w:val="24"/>
          <w:szCs w:val="24"/>
        </w:rPr>
      </w:pPr>
    </w:p>
    <w:p w14:paraId="371ECB4D"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 xml:space="preserve">Acknowledgements: We thank members of the Beaulieu and O’Meara labs for their comments and discussions of the ideas presented here. We would also like to thank Andrew </w:t>
      </w:r>
      <w:proofErr w:type="spellStart"/>
      <w:r w:rsidRPr="00873050">
        <w:rPr>
          <w:rFonts w:ascii="Times New Roman" w:eastAsia="Times New Roman" w:hAnsi="Times New Roman" w:cs="Times New Roman"/>
          <w:b/>
          <w:sz w:val="24"/>
          <w:szCs w:val="24"/>
        </w:rPr>
        <w:t>Alverson</w:t>
      </w:r>
      <w:proofErr w:type="spellEnd"/>
      <w:r w:rsidRPr="00873050">
        <w:rPr>
          <w:rFonts w:ascii="Times New Roman" w:eastAsia="Times New Roman" w:hAnsi="Times New Roman" w:cs="Times New Roman"/>
          <w:b/>
          <w:sz w:val="24"/>
          <w:szCs w:val="24"/>
        </w:rPr>
        <w:t>, Jim Fordyce, and Ben Fitzpatrick for their insightful comments. This work was funded by the National Science Foundation grants DEB–1916558 and DEB- 1916539.</w:t>
      </w:r>
    </w:p>
    <w:p w14:paraId="336A1B2C" w14:textId="77777777" w:rsidR="00873050" w:rsidRPr="00873050" w:rsidRDefault="00873050" w:rsidP="00873050">
      <w:pPr>
        <w:spacing w:line="480" w:lineRule="auto"/>
        <w:rPr>
          <w:rFonts w:ascii="Times New Roman" w:eastAsia="Times New Roman" w:hAnsi="Times New Roman" w:cs="Times New Roman"/>
          <w:b/>
          <w:sz w:val="24"/>
          <w:szCs w:val="24"/>
        </w:rPr>
      </w:pPr>
    </w:p>
    <w:p w14:paraId="08A1246E" w14:textId="77777777" w:rsidR="00873050" w:rsidRPr="00873050" w:rsidRDefault="00873050" w:rsidP="00873050">
      <w:pPr>
        <w:spacing w:line="480" w:lineRule="auto"/>
        <w:rPr>
          <w:rFonts w:ascii="Times New Roman" w:eastAsia="Times New Roman" w:hAnsi="Times New Roman" w:cs="Times New Roman"/>
          <w:b/>
          <w:sz w:val="24"/>
          <w:szCs w:val="24"/>
        </w:rPr>
      </w:pPr>
    </w:p>
    <w:p w14:paraId="28FF4157"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lastRenderedPageBreak/>
        <w:t xml:space="preserve">Data Availability Statement: Code supporting this article is made freely available at </w:t>
      </w:r>
      <w:hyperlink r:id="rId5">
        <w:r w:rsidRPr="00873050">
          <w:rPr>
            <w:rStyle w:val="Hyperlink"/>
            <w:rFonts w:ascii="Times New Roman" w:eastAsia="Times New Roman" w:hAnsi="Times New Roman" w:cs="Times New Roman"/>
            <w:b/>
            <w:sz w:val="24"/>
            <w:szCs w:val="24"/>
          </w:rPr>
          <w:t>http://flippedcoin.info/</w:t>
        </w:r>
      </w:hyperlink>
      <w:r w:rsidRPr="00873050">
        <w:rPr>
          <w:rFonts w:ascii="Times New Roman" w:eastAsia="Times New Roman" w:hAnsi="Times New Roman" w:cs="Times New Roman"/>
          <w:b/>
          <w:sz w:val="24"/>
          <w:szCs w:val="24"/>
        </w:rPr>
        <w:t xml:space="preserve">, </w:t>
      </w:r>
      <w:hyperlink r:id="rId6">
        <w:r w:rsidRPr="00873050">
          <w:rPr>
            <w:rStyle w:val="Hyperlink"/>
            <w:rFonts w:ascii="Times New Roman" w:eastAsia="Times New Roman" w:hAnsi="Times New Roman" w:cs="Times New Roman"/>
            <w:b/>
            <w:sz w:val="24"/>
            <w:szCs w:val="24"/>
          </w:rPr>
          <w:t>https://github.com/bomeara/diversificationlives</w:t>
        </w:r>
      </w:hyperlink>
      <w:r w:rsidRPr="00873050">
        <w:rPr>
          <w:rFonts w:ascii="Times New Roman" w:eastAsia="Times New Roman" w:hAnsi="Times New Roman" w:cs="Times New Roman"/>
          <w:b/>
          <w:sz w:val="24"/>
          <w:szCs w:val="24"/>
        </w:rPr>
        <w:t xml:space="preserve">, and </w:t>
      </w:r>
      <w:hyperlink r:id="rId7">
        <w:r w:rsidRPr="00873050">
          <w:rPr>
            <w:rStyle w:val="Hyperlink"/>
            <w:rFonts w:ascii="Times New Roman" w:eastAsia="Times New Roman" w:hAnsi="Times New Roman" w:cs="Times New Roman"/>
            <w:b/>
            <w:sz w:val="24"/>
            <w:szCs w:val="24"/>
          </w:rPr>
          <w:t>https://github.com/bomeara/CondamineEtAlExample</w:t>
        </w:r>
      </w:hyperlink>
      <w:r w:rsidRPr="00873050">
        <w:rPr>
          <w:rFonts w:ascii="Times New Roman" w:eastAsia="Times New Roman" w:hAnsi="Times New Roman" w:cs="Times New Roman"/>
          <w:b/>
          <w:sz w:val="24"/>
          <w:szCs w:val="24"/>
        </w:rPr>
        <w:t xml:space="preserve">,  </w:t>
      </w:r>
    </w:p>
    <w:p w14:paraId="637A74FB" w14:textId="77777777" w:rsidR="00873050" w:rsidRPr="00873050" w:rsidRDefault="00873050" w:rsidP="00873050">
      <w:pPr>
        <w:spacing w:line="480" w:lineRule="auto"/>
        <w:rPr>
          <w:rFonts w:ascii="Times New Roman" w:eastAsia="Times New Roman" w:hAnsi="Times New Roman" w:cs="Times New Roman"/>
          <w:b/>
          <w:sz w:val="24"/>
          <w:szCs w:val="24"/>
        </w:rPr>
      </w:pPr>
    </w:p>
    <w:p w14:paraId="6BE69ADF" w14:textId="77777777" w:rsidR="00873050" w:rsidRPr="00873050" w:rsidRDefault="00873050" w:rsidP="00873050">
      <w:pPr>
        <w:spacing w:line="480" w:lineRule="auto"/>
        <w:rPr>
          <w:rFonts w:ascii="Times New Roman" w:eastAsia="Times New Roman" w:hAnsi="Times New Roman" w:cs="Times New Roman"/>
          <w:b/>
          <w:sz w:val="24"/>
          <w:szCs w:val="24"/>
        </w:rPr>
      </w:pPr>
    </w:p>
    <w:p w14:paraId="08D0471D" w14:textId="77777777" w:rsidR="00873050" w:rsidRPr="00873050" w:rsidRDefault="00873050" w:rsidP="00873050">
      <w:pPr>
        <w:spacing w:line="480" w:lineRule="auto"/>
        <w:rPr>
          <w:rFonts w:ascii="Times New Roman" w:eastAsia="Times New Roman" w:hAnsi="Times New Roman" w:cs="Times New Roman"/>
          <w:b/>
          <w:sz w:val="24"/>
          <w:szCs w:val="24"/>
        </w:rPr>
      </w:pPr>
      <w:r w:rsidRPr="00873050">
        <w:rPr>
          <w:rFonts w:ascii="Times New Roman" w:eastAsia="Times New Roman" w:hAnsi="Times New Roman" w:cs="Times New Roman"/>
          <w:b/>
          <w:sz w:val="24"/>
          <w:szCs w:val="24"/>
        </w:rPr>
        <w:t>Conflict of Interest: The authors have declared no conflict of interest.</w:t>
      </w:r>
    </w:p>
    <w:p w14:paraId="3944DECE" w14:textId="77777777" w:rsidR="00873050" w:rsidRPr="00873050" w:rsidRDefault="00873050" w:rsidP="00873050">
      <w:pPr>
        <w:spacing w:line="480" w:lineRule="auto"/>
        <w:rPr>
          <w:rFonts w:ascii="Times New Roman" w:eastAsia="Times New Roman" w:hAnsi="Times New Roman" w:cs="Times New Roman"/>
          <w:b/>
          <w:sz w:val="24"/>
          <w:szCs w:val="24"/>
        </w:rPr>
      </w:pPr>
    </w:p>
    <w:p w14:paraId="22245250" w14:textId="77777777" w:rsidR="00873050" w:rsidRPr="00873050" w:rsidRDefault="00873050" w:rsidP="00873050">
      <w:pPr>
        <w:spacing w:line="480" w:lineRule="auto"/>
        <w:rPr>
          <w:rFonts w:ascii="Times New Roman" w:eastAsia="Times New Roman" w:hAnsi="Times New Roman" w:cs="Times New Roman"/>
          <w:b/>
          <w:sz w:val="24"/>
          <w:szCs w:val="24"/>
        </w:rPr>
      </w:pPr>
    </w:p>
    <w:p w14:paraId="667699DB" w14:textId="77777777" w:rsidR="00873050" w:rsidRPr="00873050" w:rsidRDefault="00873050" w:rsidP="00873050">
      <w:pPr>
        <w:spacing w:line="480" w:lineRule="auto"/>
        <w:rPr>
          <w:rFonts w:ascii="Times New Roman" w:eastAsia="Times New Roman" w:hAnsi="Times New Roman" w:cs="Times New Roman"/>
          <w:b/>
          <w:sz w:val="24"/>
          <w:szCs w:val="24"/>
        </w:rPr>
      </w:pPr>
    </w:p>
    <w:p w14:paraId="6EF95BBE" w14:textId="77777777" w:rsidR="00873050" w:rsidRPr="00873050" w:rsidRDefault="00873050" w:rsidP="00873050">
      <w:pPr>
        <w:spacing w:line="480" w:lineRule="auto"/>
        <w:rPr>
          <w:rFonts w:ascii="Times New Roman" w:eastAsia="Times New Roman" w:hAnsi="Times New Roman" w:cs="Times New Roman"/>
          <w:b/>
          <w:sz w:val="24"/>
          <w:szCs w:val="24"/>
        </w:rPr>
      </w:pPr>
    </w:p>
    <w:p w14:paraId="6F418B85" w14:textId="77777777" w:rsidR="00873050" w:rsidRPr="00873050" w:rsidRDefault="00873050" w:rsidP="00873050">
      <w:pPr>
        <w:spacing w:line="480" w:lineRule="auto"/>
        <w:rPr>
          <w:rFonts w:ascii="Times New Roman" w:eastAsia="Times New Roman" w:hAnsi="Times New Roman" w:cs="Times New Roman"/>
          <w:b/>
          <w:sz w:val="24"/>
          <w:szCs w:val="24"/>
        </w:rPr>
      </w:pPr>
    </w:p>
    <w:p w14:paraId="40926521" w14:textId="77777777" w:rsidR="00873050" w:rsidRPr="00873050" w:rsidRDefault="00873050" w:rsidP="00873050">
      <w:pPr>
        <w:spacing w:line="480" w:lineRule="auto"/>
        <w:rPr>
          <w:rFonts w:ascii="Times New Roman" w:eastAsia="Times New Roman" w:hAnsi="Times New Roman" w:cs="Times New Roman"/>
          <w:b/>
          <w:sz w:val="24"/>
          <w:szCs w:val="24"/>
        </w:rPr>
      </w:pPr>
    </w:p>
    <w:p w14:paraId="4B3E678C" w14:textId="77777777" w:rsidR="00873050" w:rsidRPr="00873050" w:rsidRDefault="00873050" w:rsidP="00873050">
      <w:pPr>
        <w:spacing w:line="480" w:lineRule="auto"/>
        <w:rPr>
          <w:rFonts w:ascii="Times New Roman" w:eastAsia="Times New Roman" w:hAnsi="Times New Roman" w:cs="Times New Roman"/>
          <w:b/>
          <w:sz w:val="24"/>
          <w:szCs w:val="24"/>
        </w:rPr>
      </w:pPr>
    </w:p>
    <w:p w14:paraId="3417476B" w14:textId="77777777" w:rsidR="00873050" w:rsidRPr="00873050" w:rsidRDefault="00873050" w:rsidP="00873050">
      <w:pPr>
        <w:spacing w:line="480" w:lineRule="auto"/>
        <w:rPr>
          <w:rFonts w:ascii="Times New Roman" w:eastAsia="Times New Roman" w:hAnsi="Times New Roman" w:cs="Times New Roman"/>
          <w:b/>
          <w:sz w:val="24"/>
          <w:szCs w:val="24"/>
        </w:rPr>
      </w:pPr>
    </w:p>
    <w:p w14:paraId="3D51C9C9" w14:textId="77777777" w:rsidR="00873050" w:rsidRDefault="00873050">
      <w:pPr>
        <w:spacing w:line="480" w:lineRule="auto"/>
        <w:rPr>
          <w:rFonts w:ascii="Times New Roman" w:eastAsia="Times New Roman" w:hAnsi="Times New Roman" w:cs="Times New Roman"/>
          <w:b/>
          <w:sz w:val="24"/>
          <w:szCs w:val="24"/>
        </w:rPr>
      </w:pPr>
    </w:p>
    <w:p w14:paraId="55477459" w14:textId="77777777" w:rsidR="00873050" w:rsidRDefault="00873050">
      <w:pPr>
        <w:spacing w:line="480" w:lineRule="auto"/>
        <w:rPr>
          <w:rFonts w:ascii="Times New Roman" w:eastAsia="Times New Roman" w:hAnsi="Times New Roman" w:cs="Times New Roman"/>
          <w:b/>
          <w:sz w:val="24"/>
          <w:szCs w:val="24"/>
        </w:rPr>
      </w:pPr>
    </w:p>
    <w:p w14:paraId="527112B2" w14:textId="77777777" w:rsidR="00873050" w:rsidRDefault="0087305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ACC1A9B" w14:textId="17FCA5CB"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632594D5"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Models have long been used for understanding changing diversification patterns over time. The rediscovery that models with very different rates through time can fit a phylogeny equally well has led to great concern about the use of these models. We share and add to these concerns: even with time heterogeneous models without these issues, the distribution of the data means that estimates will be very uncertain. However, we argue that congruence issues such as those established for certain models of diversification also occur in models as basic as Brownian motion and coin flipping. Taxon-heterogeneous models such as many SSE models appear not to have this </w:t>
      </w:r>
      <w:proofErr w:type="gramStart"/>
      <w:r>
        <w:rPr>
          <w:rFonts w:ascii="Times New Roman" w:eastAsia="Times New Roman" w:hAnsi="Times New Roman" w:cs="Times New Roman"/>
          <w:sz w:val="24"/>
          <w:szCs w:val="24"/>
        </w:rPr>
        <w:t>particular issue</w:t>
      </w:r>
      <w:proofErr w:type="gramEnd"/>
      <w:r>
        <w:rPr>
          <w:rFonts w:ascii="Times New Roman" w:eastAsia="Times New Roman" w:hAnsi="Times New Roman" w:cs="Times New Roman"/>
          <w:sz w:val="24"/>
          <w:szCs w:val="24"/>
        </w:rPr>
        <w:t>.</w:t>
      </w:r>
    </w:p>
    <w:p w14:paraId="33CB9821" w14:textId="77777777" w:rsidR="00016EE6" w:rsidRDefault="00016EE6">
      <w:pPr>
        <w:spacing w:line="480" w:lineRule="auto"/>
        <w:ind w:firstLine="720"/>
        <w:rPr>
          <w:rFonts w:ascii="Times New Roman" w:eastAsia="Times New Roman" w:hAnsi="Times New Roman" w:cs="Times New Roman"/>
          <w:sz w:val="24"/>
          <w:szCs w:val="24"/>
        </w:rPr>
      </w:pPr>
    </w:p>
    <w:p w14:paraId="24980148" w14:textId="77777777" w:rsidR="00016EE6" w:rsidRDefault="00016EE6">
      <w:pPr>
        <w:spacing w:line="480" w:lineRule="auto"/>
        <w:ind w:firstLine="720"/>
        <w:rPr>
          <w:rFonts w:ascii="Times New Roman" w:eastAsia="Times New Roman" w:hAnsi="Times New Roman" w:cs="Times New Roman"/>
          <w:sz w:val="24"/>
          <w:szCs w:val="24"/>
        </w:rPr>
      </w:pPr>
    </w:p>
    <w:p w14:paraId="7675F215"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sz w:val="24"/>
          <w:szCs w:val="24"/>
        </w:rPr>
        <w:t>diversification, congruence, likelihood, identifiability</w:t>
      </w:r>
    </w:p>
    <w:p w14:paraId="25D5020C" w14:textId="77777777" w:rsidR="00016EE6" w:rsidRDefault="00016EE6">
      <w:pPr>
        <w:spacing w:line="480" w:lineRule="auto"/>
        <w:ind w:firstLine="720"/>
        <w:rPr>
          <w:rFonts w:ascii="Times New Roman" w:eastAsia="Times New Roman" w:hAnsi="Times New Roman" w:cs="Times New Roman"/>
          <w:sz w:val="24"/>
          <w:szCs w:val="24"/>
        </w:rPr>
      </w:pPr>
    </w:p>
    <w:p w14:paraId="77BC47EB" w14:textId="77777777" w:rsidR="00016EE6" w:rsidRDefault="00016EE6">
      <w:pPr>
        <w:spacing w:line="480" w:lineRule="auto"/>
        <w:ind w:firstLine="720"/>
        <w:rPr>
          <w:rFonts w:ascii="Times New Roman" w:eastAsia="Times New Roman" w:hAnsi="Times New Roman" w:cs="Times New Roman"/>
          <w:sz w:val="24"/>
          <w:szCs w:val="24"/>
        </w:rPr>
      </w:pPr>
    </w:p>
    <w:p w14:paraId="0D20001B" w14:textId="77777777" w:rsidR="00016EE6" w:rsidRDefault="00016EE6">
      <w:pPr>
        <w:spacing w:line="480" w:lineRule="auto"/>
        <w:ind w:firstLine="720"/>
        <w:rPr>
          <w:rFonts w:ascii="Times New Roman" w:eastAsia="Times New Roman" w:hAnsi="Times New Roman" w:cs="Times New Roman"/>
          <w:sz w:val="24"/>
          <w:szCs w:val="24"/>
        </w:rPr>
      </w:pPr>
    </w:p>
    <w:p w14:paraId="1FB0B77E" w14:textId="77777777" w:rsidR="00016EE6" w:rsidRDefault="00016EE6">
      <w:pPr>
        <w:spacing w:line="480" w:lineRule="auto"/>
        <w:ind w:firstLine="720"/>
        <w:rPr>
          <w:rFonts w:ascii="Times New Roman" w:eastAsia="Times New Roman" w:hAnsi="Times New Roman" w:cs="Times New Roman"/>
          <w:sz w:val="24"/>
          <w:szCs w:val="24"/>
        </w:rPr>
      </w:pPr>
    </w:p>
    <w:p w14:paraId="597C32A4" w14:textId="77777777" w:rsidR="00016EE6" w:rsidRDefault="00016EE6">
      <w:pPr>
        <w:spacing w:line="480" w:lineRule="auto"/>
        <w:ind w:firstLine="720"/>
        <w:rPr>
          <w:rFonts w:ascii="Times New Roman" w:eastAsia="Times New Roman" w:hAnsi="Times New Roman" w:cs="Times New Roman"/>
          <w:sz w:val="24"/>
          <w:szCs w:val="24"/>
        </w:rPr>
      </w:pPr>
    </w:p>
    <w:p w14:paraId="0CAF9D91" w14:textId="77777777" w:rsidR="00016EE6" w:rsidRDefault="00016EE6">
      <w:pPr>
        <w:spacing w:line="480" w:lineRule="auto"/>
        <w:ind w:firstLine="720"/>
        <w:rPr>
          <w:rFonts w:ascii="Times New Roman" w:eastAsia="Times New Roman" w:hAnsi="Times New Roman" w:cs="Times New Roman"/>
          <w:sz w:val="24"/>
          <w:szCs w:val="24"/>
        </w:rPr>
      </w:pPr>
    </w:p>
    <w:p w14:paraId="483C6AF0" w14:textId="77777777" w:rsidR="00016EE6" w:rsidRDefault="00016EE6">
      <w:pPr>
        <w:spacing w:line="480" w:lineRule="auto"/>
        <w:ind w:firstLine="720"/>
        <w:rPr>
          <w:rFonts w:ascii="Times New Roman" w:eastAsia="Times New Roman" w:hAnsi="Times New Roman" w:cs="Times New Roman"/>
          <w:sz w:val="24"/>
          <w:szCs w:val="24"/>
        </w:rPr>
      </w:pPr>
    </w:p>
    <w:p w14:paraId="50DF59EB" w14:textId="77777777" w:rsidR="00016EE6" w:rsidRDefault="00016EE6">
      <w:pPr>
        <w:spacing w:line="480" w:lineRule="auto"/>
        <w:ind w:firstLine="720"/>
        <w:rPr>
          <w:rFonts w:ascii="Times New Roman" w:eastAsia="Times New Roman" w:hAnsi="Times New Roman" w:cs="Times New Roman"/>
          <w:sz w:val="24"/>
          <w:szCs w:val="24"/>
        </w:rPr>
      </w:pPr>
    </w:p>
    <w:p w14:paraId="23897952" w14:textId="77777777" w:rsidR="00016EE6" w:rsidRDefault="00016EE6">
      <w:pPr>
        <w:spacing w:line="480" w:lineRule="auto"/>
        <w:ind w:firstLine="720"/>
        <w:rPr>
          <w:rFonts w:ascii="Times New Roman" w:eastAsia="Times New Roman" w:hAnsi="Times New Roman" w:cs="Times New Roman"/>
          <w:sz w:val="24"/>
          <w:szCs w:val="24"/>
        </w:rPr>
      </w:pPr>
    </w:p>
    <w:p w14:paraId="6BFFF64F" w14:textId="77777777" w:rsidR="00016EE6" w:rsidRDefault="00016EE6">
      <w:pPr>
        <w:spacing w:line="480" w:lineRule="auto"/>
        <w:rPr>
          <w:rFonts w:ascii="Times New Roman" w:eastAsia="Times New Roman" w:hAnsi="Times New Roman" w:cs="Times New Roman"/>
          <w:sz w:val="24"/>
          <w:szCs w:val="24"/>
        </w:rPr>
      </w:pPr>
    </w:p>
    <w:p w14:paraId="4D496CB4" w14:textId="77777777" w:rsidR="0087149D" w:rsidRDefault="0087149D">
      <w:pPr>
        <w:spacing w:line="480" w:lineRule="auto"/>
        <w:rPr>
          <w:rFonts w:ascii="Times New Roman" w:eastAsia="Times New Roman" w:hAnsi="Times New Roman" w:cs="Times New Roman"/>
          <w:b/>
          <w:sz w:val="24"/>
          <w:szCs w:val="24"/>
        </w:rPr>
      </w:pPr>
    </w:p>
    <w:p w14:paraId="55992564" w14:textId="034D7335"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6F3C4E5C" w14:textId="5CB1CB34"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decades, molecular phylogenies have served as vital sources of historical information for deciphering the birth and the death dynamics of lineages. Hundreds, possibly thousands, of studies of molecular phylogenies have been dedicated to investigating diversification. In theory, if birth and death rates were indeed constant across the tree, estimating them separately is possible because each has distinguishable effects on the tree shape and branch length distributions (Nee et al. 1994). However, constant rates is likely far too simplistic of an assumption, and there are a number of extensions that expand this simple model for characterizing diversification as a function of time or diversity (e.g., Nee et al. 1992;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2006, 2009; </w:t>
      </w:r>
      <w:proofErr w:type="spellStart"/>
      <w:r>
        <w:rPr>
          <w:rFonts w:ascii="Times New Roman" w:eastAsia="Times New Roman" w:hAnsi="Times New Roman" w:cs="Times New Roman"/>
          <w:sz w:val="24"/>
          <w:szCs w:val="24"/>
        </w:rPr>
        <w:t>Bokma</w:t>
      </w:r>
      <w:proofErr w:type="spellEnd"/>
      <w:r>
        <w:rPr>
          <w:rFonts w:ascii="Times New Roman" w:eastAsia="Times New Roman" w:hAnsi="Times New Roman" w:cs="Times New Roman"/>
          <w:sz w:val="24"/>
          <w:szCs w:val="24"/>
        </w:rPr>
        <w:t xml:space="preserve"> 2008;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Lovette</w:t>
      </w:r>
      <w:proofErr w:type="spellEnd"/>
      <w:r>
        <w:rPr>
          <w:rFonts w:ascii="Times New Roman" w:eastAsia="Times New Roman" w:hAnsi="Times New Roman" w:cs="Times New Roman"/>
          <w:sz w:val="24"/>
          <w:szCs w:val="24"/>
        </w:rPr>
        <w:t xml:space="preserve"> 2008; Morlon et al. 2011; Etienne et al. 2012), which are used to infer lines showing speciation and extinction rates scrolling into the past, like the pen of a seismometer tracking vibrations through time. A sudden sweep up of the extinction rate arm could mean a mass extinction. A slow, downward trajectory of the speciation rate arm as time approaches the present could mean available niches have become filled up, limiting the possibilities of adding new species. And, as with constant rate birth-death models, we have been working under the assumption that even tiny changes in speciation and/or extinction through time should leave distinct signatures on the tree shape and branching structure in a molecular phylogeny.</w:t>
      </w:r>
    </w:p>
    <w:p w14:paraId="779701E0" w14:textId="110F7825"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recent paper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the entire enterprise of estimating diversification rates, at least from molecular phylogenies alone, has been called into question (also see </w:t>
      </w:r>
      <w:proofErr w:type="spellStart"/>
      <w:r>
        <w:rPr>
          <w:rFonts w:ascii="Times New Roman" w:eastAsia="Times New Roman" w:hAnsi="Times New Roman" w:cs="Times New Roman"/>
          <w:sz w:val="24"/>
          <w:szCs w:val="24"/>
        </w:rPr>
        <w:t>Pagel</w:t>
      </w:r>
      <w:proofErr w:type="spellEnd"/>
      <w:r>
        <w:rPr>
          <w:rFonts w:ascii="Times New Roman" w:eastAsia="Times New Roman" w:hAnsi="Times New Roman" w:cs="Times New Roman"/>
          <w:sz w:val="24"/>
          <w:szCs w:val="24"/>
        </w:rPr>
        <w:t xml:space="preserve"> 2020). As it turns out, for any given phylogeny there are an infinite array of congruent models each having unique functions of speciation and/or extinction rates smoothly varying through time but with identical likelihood, and so indistinguishable from each other </w:t>
      </w:r>
      <w:r>
        <w:rPr>
          <w:rFonts w:ascii="Times New Roman" w:eastAsia="Times New Roman" w:hAnsi="Times New Roman" w:cs="Times New Roman"/>
          <w:sz w:val="24"/>
          <w:szCs w:val="24"/>
        </w:rPr>
        <w:lastRenderedPageBreak/>
        <w:t xml:space="preserve">despite telling very different stories about the diversification history. This is based on the property of both constant rate birth-death and time-varying models in which every lineage at any given time point experiences the same rates, and so sampling times for either a speciation or extinction event are drawn from the same distribution (also known as a coalescent point process or CPP; see Lambert and Stadler, 2013). Under such conditions, the likelihood of a tree under a given birth-death model can be inferred simply in terms of the lineage-through-time (LTT) curve, which is a retrospective counting of the number of lineages that led to a set of species observed today, and there are always multiple qualitatively different models that can produce the same curves with the same probability. For example, one model may infer the observed diversity of Cetaceans (i.e., whales, dolphins, and relatives) is a product of dramatic changes in the rate of speciation and extinction rates over time, whereas another, </w:t>
      </w:r>
      <w:r>
        <w:rPr>
          <w:rFonts w:ascii="Times New Roman" w:eastAsia="Times New Roman" w:hAnsi="Times New Roman" w:cs="Times New Roman"/>
          <w:i/>
          <w:sz w:val="24"/>
          <w:szCs w:val="24"/>
        </w:rPr>
        <w:t>equally likely</w:t>
      </w:r>
      <w:r>
        <w:rPr>
          <w:rFonts w:ascii="Times New Roman" w:eastAsia="Times New Roman" w:hAnsi="Times New Roman" w:cs="Times New Roman"/>
          <w:sz w:val="24"/>
          <w:szCs w:val="24"/>
        </w:rPr>
        <w:t xml:space="preserve"> model, may infer modern whale diversity is the product of no extinction and ever so slight changes to the speciation rate. In other words, two diametrically opposed models, particularly with regards to the role of extinction, provide </w:t>
      </w:r>
      <w:r>
        <w:rPr>
          <w:rFonts w:ascii="Times New Roman" w:eastAsia="Times New Roman" w:hAnsi="Times New Roman" w:cs="Times New Roman"/>
          <w:i/>
          <w:sz w:val="24"/>
          <w:szCs w:val="24"/>
        </w:rPr>
        <w:t>equally</w:t>
      </w:r>
      <w:r>
        <w:rPr>
          <w:rFonts w:ascii="Times New Roman" w:eastAsia="Times New Roman" w:hAnsi="Times New Roman" w:cs="Times New Roman"/>
          <w:sz w:val="24"/>
          <w:szCs w:val="24"/>
        </w:rPr>
        <w:t xml:space="preserve"> valid explanations for the mode and tempo of Cetacean diversification. In some cases, such as our example above, these models will have the same number of parameters, rendering them truly indistinguishable.</w:t>
      </w:r>
    </w:p>
    <w:p w14:paraId="772FE249"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should come as no surprise, then, that one popular interpretation of these findings is that any attempt to learn anything about diversification rates from molecular phylogenies is a completely futile enterprise. A different response, which we also have seen, is the continued and uncritical use of these suspect methods sanitized with a “but see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citation. It is also worth noting that the findings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are substantially similar, though much more detailed, to the ones presented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 quarter </w:t>
      </w:r>
      <w:r>
        <w:rPr>
          <w:rFonts w:ascii="Times New Roman" w:eastAsia="Times New Roman" w:hAnsi="Times New Roman" w:cs="Times New Roman"/>
          <w:sz w:val="24"/>
          <w:szCs w:val="24"/>
        </w:rPr>
        <w:lastRenderedPageBreak/>
        <w:t xml:space="preserve">century ago. These authors also described an infinite array of birth and death models fitting the data equally well, which has been effectively ignored by most later workers. </w:t>
      </w:r>
    </w:p>
    <w:p w14:paraId="03090ABA" w14:textId="24F02EFF"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issues raised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and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do represent substantial methodological problems for comparative biology. However, this does not signal the complete demise of studying diversification rates on molecular phylogenies, as some have claimed, as these problems do not extend to </w:t>
      </w:r>
      <w:r>
        <w:rPr>
          <w:rFonts w:ascii="Times New Roman" w:eastAsia="Times New Roman" w:hAnsi="Times New Roman" w:cs="Times New Roman"/>
          <w:i/>
          <w:sz w:val="24"/>
          <w:szCs w:val="24"/>
        </w:rPr>
        <w:t>all</w:t>
      </w:r>
      <w:r>
        <w:rPr>
          <w:rFonts w:ascii="Times New Roman" w:eastAsia="Times New Roman" w:hAnsi="Times New Roman" w:cs="Times New Roman"/>
          <w:sz w:val="24"/>
          <w:szCs w:val="24"/>
        </w:rPr>
        <w:t xml:space="preserve"> models of diversification. Instead, they are limited to situations where the goal is to reconstruct and interpret diversification rates through time using what we refer to as, “time-varying, lineage homogeneous” models — again, models in which all lineages experience the same variable rates at any given point in time. These would be analogous to a non-heritable trait-dependent process (Lambert and Stadler, 2013), where changes in a trait occur </w:t>
      </w:r>
      <w:proofErr w:type="gramStart"/>
      <w:r>
        <w:rPr>
          <w:rFonts w:ascii="Times New Roman" w:eastAsia="Times New Roman" w:hAnsi="Times New Roman" w:cs="Times New Roman"/>
          <w:sz w:val="24"/>
          <w:szCs w:val="24"/>
        </w:rPr>
        <w:t>exactly the same</w:t>
      </w:r>
      <w:proofErr w:type="gramEnd"/>
      <w:r>
        <w:rPr>
          <w:rFonts w:ascii="Times New Roman" w:eastAsia="Times New Roman" w:hAnsi="Times New Roman" w:cs="Times New Roman"/>
          <w:sz w:val="24"/>
          <w:szCs w:val="24"/>
        </w:rPr>
        <w:t xml:space="preserve"> in all species independently (e.g., global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sea-level changes, global temperature patterns).  Here, we briefly examine the case of time-constant, lineage heterogeneous (e.g., state-speciation and extinction, or SSE models; Maddison et al. 2007, Vasconcelos et al. 2022) models and show that they have access to information across clades not used by the former kind of models.  </w:t>
      </w:r>
    </w:p>
    <w:p w14:paraId="0CED2CF5"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address some of the other procedures proposed, explicitly or implicitly,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continuing with pulled diversification rate reconstruction (or the “effective diversification rate” that includes the effect of sampling), focusing on a point estimate only, no longer penalizing for model complexity, and how information is distributed on trees.</w:t>
      </w:r>
    </w:p>
    <w:p w14:paraId="01E26D01"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we make four points:</w:t>
      </w:r>
    </w:p>
    <w:p w14:paraId="667C7A18" w14:textId="77777777" w:rsidR="00016EE6"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congruence can occur in areas as different as coin flipping and Brownian motion: it does not mean these models must be given up, only that certain questions are infeasible.</w:t>
      </w:r>
    </w:p>
    <w:p w14:paraId="5064EB40" w14:textId="77777777" w:rsidR="00016EE6"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Time-varying, lineage homogeneous models that use just the information from a lineage through time curve (even if the input is a full phylogeny) to estimate changing speciation, extinction, diversification, turnover, or extinction fraction should be avoided due to congruence issues.</w:t>
      </w:r>
    </w:p>
    <w:p w14:paraId="4AA1DBDA" w14:textId="77777777" w:rsidR="00016EE6"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Pulled speciation and pulled diversification rate analyses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are identifiable, but they fail to incorporate the substantial uncertainty in reconstructions that come as a result of typically exponentially decreasing number of data points (lineages) as one approaches the root of a tree (this also plagues the methods in point 2)</w:t>
      </w:r>
    </w:p>
    <w:p w14:paraId="3E7C1FB9" w14:textId="2BCD6681" w:rsidR="00016EE6"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SSE methods, and likely other methods that investigate heterogeneity across taxa, use information beyond that in a lineage through time curve and their utility remains intact in the face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and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w:t>
      </w:r>
    </w:p>
    <w:p w14:paraId="3AD9DAC4" w14:textId="77777777" w:rsidR="00016EE6" w:rsidRDefault="00016EE6">
      <w:pPr>
        <w:spacing w:line="480" w:lineRule="auto"/>
        <w:ind w:firstLine="720"/>
        <w:rPr>
          <w:rFonts w:ascii="Times New Roman" w:eastAsia="Times New Roman" w:hAnsi="Times New Roman" w:cs="Times New Roman"/>
          <w:sz w:val="24"/>
          <w:szCs w:val="24"/>
        </w:rPr>
      </w:pPr>
    </w:p>
    <w:p w14:paraId="52AA73E2"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congruence is common</w:t>
      </w:r>
    </w:p>
    <w:p w14:paraId="702C8768" w14:textId="28C1D2F5"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may come as a surprise that this issue of two models fitting data equally well is not new to comparative methods. Take, for instance, the inference of evolutionary trends, which, broadly defined, are identifiable patterns of trait evolution </w:t>
      </w:r>
      <w:proofErr w:type="gramStart"/>
      <w:r>
        <w:rPr>
          <w:rFonts w:ascii="Times New Roman" w:eastAsia="Times New Roman" w:hAnsi="Times New Roman" w:cs="Times New Roman"/>
          <w:sz w:val="24"/>
          <w:szCs w:val="24"/>
        </w:rPr>
        <w:t>in a given</w:t>
      </w:r>
      <w:proofErr w:type="gramEnd"/>
      <w:r>
        <w:rPr>
          <w:rFonts w:ascii="Times New Roman" w:eastAsia="Times New Roman" w:hAnsi="Times New Roman" w:cs="Times New Roman"/>
          <w:sz w:val="24"/>
          <w:szCs w:val="24"/>
        </w:rPr>
        <w:t xml:space="preserve"> direction through time. Using only extant species, can we detect horses getting bigger and with fewer digits, or increases in the mean seed size in flowering plants since the Cretaceous (e.g., </w:t>
      </w:r>
      <w:proofErr w:type="spellStart"/>
      <w:r>
        <w:rPr>
          <w:rFonts w:ascii="Times New Roman" w:eastAsia="Times New Roman" w:hAnsi="Times New Roman" w:cs="Times New Roman"/>
          <w:sz w:val="24"/>
          <w:szCs w:val="24"/>
        </w:rPr>
        <w:t>Tifney</w:t>
      </w:r>
      <w:proofErr w:type="spellEnd"/>
      <w:r>
        <w:rPr>
          <w:rFonts w:ascii="Times New Roman" w:eastAsia="Times New Roman" w:hAnsi="Times New Roman" w:cs="Times New Roman"/>
          <w:sz w:val="24"/>
          <w:szCs w:val="24"/>
        </w:rPr>
        <w:t xml:space="preserve"> 1984; Eriksson et al. 2000), or, more generally, uncover an evolutionary arms race between predator and prey (e.g., Dawkins and Krebs 1979; Abrams 1986)? It is trivial to extend a simple Brownian motion model to include a parameter that allows for the focal trait to evolve along a trend, and this is available in </w:t>
      </w:r>
      <w:r>
        <w:rPr>
          <w:rFonts w:ascii="Times New Roman" w:eastAsia="Times New Roman" w:hAnsi="Times New Roman" w:cs="Times New Roman"/>
          <w:sz w:val="24"/>
          <w:szCs w:val="24"/>
        </w:rPr>
        <w:lastRenderedPageBreak/>
        <w:t xml:space="preserve">popular software like the R package </w:t>
      </w:r>
      <w:proofErr w:type="spellStart"/>
      <w:r>
        <w:rPr>
          <w:rFonts w:ascii="Times New Roman" w:eastAsia="Times New Roman" w:hAnsi="Times New Roman" w:cs="Times New Roman"/>
          <w:i/>
          <w:sz w:val="24"/>
          <w:szCs w:val="24"/>
        </w:rPr>
        <w:t>geiger</w:t>
      </w:r>
      <w:proofErr w:type="spellEnd"/>
      <w:r>
        <w:rPr>
          <w:rFonts w:ascii="Times New Roman" w:eastAsia="Times New Roman" w:hAnsi="Times New Roman" w:cs="Times New Roman"/>
          <w:sz w:val="24"/>
          <w:szCs w:val="24"/>
        </w:rPr>
        <w:t xml:space="preserve"> (Pennell et al. 2014). The likelihood for these models given the data is finite, and the simple no trend model is even nested within the trend model, so comparisons between the two are straightforward. However, as </w:t>
      </w:r>
      <w:proofErr w:type="spellStart"/>
      <w:r>
        <w:rPr>
          <w:rFonts w:ascii="Times New Roman" w:eastAsia="Times New Roman" w:hAnsi="Times New Roman" w:cs="Times New Roman"/>
          <w:sz w:val="24"/>
          <w:szCs w:val="24"/>
        </w:rPr>
        <w:t>Felsenstein</w:t>
      </w:r>
      <w:proofErr w:type="spellEnd"/>
      <w:r>
        <w:rPr>
          <w:rFonts w:ascii="Times New Roman" w:eastAsia="Times New Roman" w:hAnsi="Times New Roman" w:cs="Times New Roman"/>
          <w:sz w:val="24"/>
          <w:szCs w:val="24"/>
        </w:rPr>
        <w:t xml:space="preserve"> (1988) and Hansen and Martins (1996) have pointed out, even though trait values move </w:t>
      </w:r>
      <w:proofErr w:type="gramStart"/>
      <w:r>
        <w:rPr>
          <w:rFonts w:ascii="Times New Roman" w:eastAsia="Times New Roman" w:hAnsi="Times New Roman" w:cs="Times New Roman"/>
          <w:sz w:val="24"/>
          <w:szCs w:val="24"/>
        </w:rPr>
        <w:t>in a given</w:t>
      </w:r>
      <w:proofErr w:type="gramEnd"/>
      <w:r>
        <w:rPr>
          <w:rFonts w:ascii="Times New Roman" w:eastAsia="Times New Roman" w:hAnsi="Times New Roman" w:cs="Times New Roman"/>
          <w:sz w:val="24"/>
          <w:szCs w:val="24"/>
        </w:rPr>
        <w:t xml:space="preserve"> direction under a Brownian motion with a trend model, this does not affect the expected covariances or means among species trait values. Consequently, the two models have identical likelihoods when fitted to extant species only, making them indistinguishable based on their probability alone. Careful biologists will not bother attempting to compare a trend versus no trend Brownian motion model, even if the question is compelling. Instead, we are limited to questions about rates, not directions.</w:t>
      </w:r>
    </w:p>
    <w:p w14:paraId="7753869B" w14:textId="0FFDC74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with ancestral state reconstruction, it is easy to overlook the necessary assumptions. For example, the ancestor of a clade with body sizes ranging from 10-12 kg might have a reconstructed state near 11 kg under a model where the trend is forced to take an arbitrary value of </w:t>
      </w:r>
      <w:r w:rsidR="0087149D">
        <w:rPr>
          <w:rFonts w:ascii="Times New Roman" w:eastAsia="Times New Roman" w:hAnsi="Times New Roman" w:cs="Times New Roman"/>
          <w:sz w:val="24"/>
          <w:szCs w:val="24"/>
        </w:rPr>
        <w:t>zero but</w:t>
      </w:r>
      <w:r>
        <w:rPr>
          <w:rFonts w:ascii="Times New Roman" w:eastAsia="Times New Roman" w:hAnsi="Times New Roman" w:cs="Times New Roman"/>
          <w:sz w:val="24"/>
          <w:szCs w:val="24"/>
        </w:rPr>
        <w:t xml:space="preserve"> could have a reconstructed state of 50 kg under a model with a trend of an incremental trait decrease through time. By convention, we only use the former models, but the latter models could fit exactly as well. This makes ancestral state reconstruction dubious at best, but it does not mean that Brownian motion models are generally invalid for use on trees containing only modern taxa. We can still compare Brownian motion models with more complex models, such as Ornstein-</w:t>
      </w:r>
      <w:proofErr w:type="spellStart"/>
      <w:r>
        <w:rPr>
          <w:rFonts w:ascii="Times New Roman" w:eastAsia="Times New Roman" w:hAnsi="Times New Roman" w:cs="Times New Roman"/>
          <w:sz w:val="24"/>
          <w:szCs w:val="24"/>
        </w:rPr>
        <w:t>Uhlenbeck</w:t>
      </w:r>
      <w:proofErr w:type="spellEnd"/>
      <w:r>
        <w:rPr>
          <w:rFonts w:ascii="Times New Roman" w:eastAsia="Times New Roman" w:hAnsi="Times New Roman" w:cs="Times New Roman"/>
          <w:sz w:val="24"/>
          <w:szCs w:val="24"/>
        </w:rPr>
        <w:t xml:space="preserve"> models (e.g., Butler and King 2004; Beaulieu et al. 2012), Brownian models with more than one rate (e.g., O'Meara et al. 2006; Thomas et al. 2006), or models where the Brownian motion rate itself changes over time (e.g., Revell, 2021). In other words, while Brownian motion with a trend model is unidentifiable with modern taxa only, we would not, for instance, say that any model that attempts to estimate rates of evolution on such </w:t>
      </w:r>
      <w:r>
        <w:rPr>
          <w:rFonts w:ascii="Times New Roman" w:eastAsia="Times New Roman" w:hAnsi="Times New Roman" w:cs="Times New Roman"/>
          <w:sz w:val="24"/>
          <w:szCs w:val="24"/>
        </w:rPr>
        <w:lastRenderedPageBreak/>
        <w:t>trees is uninterpretable. Some models in this space give the same likelihoods and cannot be distinguished, but many others can, which calls for care and analysis, not panic. It does also point to issues that arise particularly when trying to estimate ancestral states.</w:t>
      </w:r>
    </w:p>
    <w:p w14:paraId="2B8D452B" w14:textId="5C6B37A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point out that model congruence occurs in other </w:t>
      </w:r>
      <w:r w:rsidR="000F0EE0">
        <w:rPr>
          <w:rFonts w:ascii="Times New Roman" w:eastAsia="Times New Roman" w:hAnsi="Times New Roman" w:cs="Times New Roman"/>
          <w:sz w:val="24"/>
          <w:szCs w:val="24"/>
        </w:rPr>
        <w:t>statistically based</w:t>
      </w:r>
      <w:r>
        <w:rPr>
          <w:rFonts w:ascii="Times New Roman" w:eastAsia="Times New Roman" w:hAnsi="Times New Roman" w:cs="Times New Roman"/>
          <w:sz w:val="24"/>
          <w:szCs w:val="24"/>
        </w:rPr>
        <w:t xml:space="preserve"> disciplines. Consider the classic coin-flipping example. Suppose we toss a coin 10 times, and 2 of those tosses come up heads. The most straightforward fitted binomial model, which uses a single parameter, indicates that the probability of observing 2 heads in 10 flips is 0.3 for a biased coin with each flip having a 20% chance of landing on heads. Now suppose that every time we touch the coin, it gets slightly dented, or a bit of metal is worn away, and it becomes less and less likely to land on one side than the other. We can devise several models that have different slopes to alter the probability of heads after a set of coin flips (Figure 1). One model could allow every coin to start out with a 100% probability of getting heads and exponentially decrease at some rate down to zero probability of heads: this also has one parameter to estimate. Or one could start out with any coin being fair and its probability of heads being multiplied by a constant every flip</w:t>
      </w:r>
      <w:r w:rsidR="00870F08">
        <w:rPr>
          <w:rFonts w:ascii="Times New Roman" w:eastAsia="Times New Roman" w:hAnsi="Times New Roman" w:cs="Times New Roman"/>
          <w:sz w:val="24"/>
          <w:szCs w:val="24"/>
        </w:rPr>
        <w:t>, also with one parameter to measure</w:t>
      </w:r>
      <w:r>
        <w:rPr>
          <w:rFonts w:ascii="Times New Roman" w:eastAsia="Times New Roman" w:hAnsi="Times New Roman" w:cs="Times New Roman"/>
          <w:sz w:val="24"/>
          <w:szCs w:val="24"/>
        </w:rPr>
        <w:t xml:space="preserve">. Interestingly, the probability of observing 2 heads in 10 flips of the coin in each of these models is the </w:t>
      </w:r>
      <w:r>
        <w:rPr>
          <w:rFonts w:ascii="Times New Roman" w:eastAsia="Times New Roman" w:hAnsi="Times New Roman" w:cs="Times New Roman"/>
          <w:i/>
          <w:sz w:val="24"/>
          <w:szCs w:val="24"/>
        </w:rPr>
        <w:t>same</w:t>
      </w:r>
      <w:r>
        <w:rPr>
          <w:rFonts w:ascii="Times New Roman" w:eastAsia="Times New Roman" w:hAnsi="Times New Roman" w:cs="Times New Roman"/>
          <w:sz w:val="24"/>
          <w:szCs w:val="24"/>
        </w:rPr>
        <w:t xml:space="preserve"> as the simple binomial model, though the linear change models infer different initial probability of heads before any flips are made as well as what the probability of the next flip being heads. </w:t>
      </w:r>
    </w:p>
    <w:p w14:paraId="249A36CF" w14:textId="77777777" w:rsidR="00016EE6" w:rsidRDefault="00016EE6" w:rsidP="002A707B">
      <w:pPr>
        <w:spacing w:line="480" w:lineRule="auto"/>
        <w:rPr>
          <w:rFonts w:ascii="Times New Roman" w:eastAsia="Times New Roman" w:hAnsi="Times New Roman" w:cs="Times New Roman"/>
          <w:sz w:val="24"/>
          <w:szCs w:val="24"/>
        </w:rPr>
      </w:pPr>
    </w:p>
    <w:p w14:paraId="4B3564C3"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Avoid inference of congruent diversification models</w:t>
      </w:r>
    </w:p>
    <w:p w14:paraId="5A676434" w14:textId="7F2567CC"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millions of students struggling with their statistics homework might cheer the destruction of the concept of estimating the probability of heads from a set of coin flips, it is important to emphasize that even though these models are functionally congruent and have the </w:t>
      </w:r>
      <w:r>
        <w:rPr>
          <w:rFonts w:ascii="Times New Roman" w:eastAsia="Times New Roman" w:hAnsi="Times New Roman" w:cs="Times New Roman"/>
          <w:sz w:val="24"/>
          <w:szCs w:val="24"/>
        </w:rPr>
        <w:lastRenderedPageBreak/>
        <w:t xml:space="preserve">same number of parameters, each provides different predictions after a new set of coin flips are made (e.g., what is the likeliest outcome of the eleventh flip?). That is, even though they are indistinguishable from a probabilistic point of view, we can still distinguish them when new data becomes available. Of course, with comparative methods we cannot simply “flip” evolution more times to distinguish among a set of congruent models. The emphasis, then, as Morlon et al. (2022) recently pointed out, becomes what we are trying to learn about the world, given what we know about how it works. It is generally true that with coins, we have a good idea that the probability of heads does not change meaningfully over flips, so we may be willing to assume a standard binomial model and then question the fairness of a coin, perhaps as a way of extrapolating to other coins (i.e., if this Euro coin has a probability of heads of 0.502, is that true for other Euro coins?). In other words, the parameter can be of interest because the model is not really in question. </w:t>
      </w:r>
    </w:p>
    <w:p w14:paraId="4B7C1726" w14:textId="590C08ED"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many diversification models, the central question is about which model fits best, which is at odds with a general lack of knowledge about any system to clearly know which kind of model is appropriate ahead of time. In our view, we are not yet at the stage where we can confidently rule out a congruent model where extinction rates are driven by the position of a hypothetical dwarf star outside our solar system, which triggers periods of increased comet activity on Earth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Raup</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Sepkowski</w:t>
      </w:r>
      <w:proofErr w:type="spellEnd"/>
      <w:r>
        <w:rPr>
          <w:rFonts w:ascii="Times New Roman" w:eastAsia="Times New Roman" w:hAnsi="Times New Roman" w:cs="Times New Roman"/>
          <w:sz w:val="24"/>
          <w:szCs w:val="24"/>
        </w:rPr>
        <w:t xml:space="preserve"> 1984), over a more “sensible” model of, say, temperature clearly affecting speciation but not extinction rates. In such cases, asking questions about which of several indistinguishable models fit does not seem to us a good use of our time. </w:t>
      </w:r>
    </w:p>
    <w:p w14:paraId="7290FB19"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also important to emphasize that our argument here is not that the issues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point out are trivial. In fact, there are many papers, and even entire research programs, dedicated to the development of time-varying, lineage homogeneous models of </w:t>
      </w:r>
      <w:r>
        <w:rPr>
          <w:rFonts w:ascii="Times New Roman" w:eastAsia="Times New Roman" w:hAnsi="Times New Roman" w:cs="Times New Roman"/>
          <w:sz w:val="24"/>
          <w:szCs w:val="24"/>
        </w:rPr>
        <w:lastRenderedPageBreak/>
        <w:t xml:space="preserve">diversification, and trying to draw conclusions based on which models fit best. But, as with coin flipping or Brownian motion, knowing what conclusions can be made given the models and data and limiting our work to those areas can be important. Moreover, if even coin flipping has congruent models, there is no guarantee that even models that currently seem to avoid the congruence issue, such as pulled diversification rates (the “effective diversification rate” that includes the effect of sampling) recommended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do not have other congruent models with different parameters, such as models that change rates by taxa rather than solely by time. Work on non-parametric identifiability (Stoudt 2020;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pers. comm.) may be fruitful for determining which models will end up being useful.</w:t>
      </w:r>
    </w:p>
    <w:p w14:paraId="3EFDD64F" w14:textId="77777777" w:rsidR="00016EE6" w:rsidRDefault="00016EE6">
      <w:pPr>
        <w:spacing w:line="480" w:lineRule="auto"/>
        <w:rPr>
          <w:rFonts w:ascii="Times New Roman" w:eastAsia="Times New Roman" w:hAnsi="Times New Roman" w:cs="Times New Roman"/>
          <w:sz w:val="24"/>
          <w:szCs w:val="24"/>
        </w:rPr>
      </w:pPr>
    </w:p>
    <w:p w14:paraId="2B1361A7"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Avoid ancestral rate reconstruction</w:t>
      </w:r>
    </w:p>
    <w:p w14:paraId="21960C0D" w14:textId="6D9A5D7A"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Ancestral state reconstruction of characters remains one of the most popular and widely used approaches in phylogenetic comparative methods, despite the occasional discussion to dampen enthusiasm in them (e.g., Cunningham et al. 1998; </w:t>
      </w: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xml:space="preserve"> 1999; Oakley and Cunningham, 2000). Ancestral state reconstruction is useful for formulating testable hypotheses, such as the synthesis and performance evaluation of putative ancestral proteins (e.g., Thornton et al. 2003; Pillai et al. 2020), biogeographic history and movements of clades through time (e.g., </w:t>
      </w:r>
      <w:proofErr w:type="spellStart"/>
      <w:r>
        <w:rPr>
          <w:rFonts w:ascii="Times New Roman" w:eastAsia="Times New Roman" w:hAnsi="Times New Roman" w:cs="Times New Roman"/>
          <w:sz w:val="24"/>
          <w:szCs w:val="24"/>
        </w:rPr>
        <w:t>Ree</w:t>
      </w:r>
      <w:proofErr w:type="spellEnd"/>
      <w:r>
        <w:rPr>
          <w:rFonts w:ascii="Times New Roman" w:eastAsia="Times New Roman" w:hAnsi="Times New Roman" w:cs="Times New Roman"/>
          <w:sz w:val="24"/>
          <w:szCs w:val="24"/>
        </w:rPr>
        <w:t xml:space="preserve"> and Smith, 2008; Landis et al. 2020), and the order and timing of character state changes (e.g., Schluter et al. 1997; </w:t>
      </w:r>
      <w:proofErr w:type="spellStart"/>
      <w:r>
        <w:rPr>
          <w:rFonts w:ascii="Times New Roman" w:eastAsia="Times New Roman" w:hAnsi="Times New Roman" w:cs="Times New Roman"/>
          <w:sz w:val="24"/>
          <w:szCs w:val="24"/>
        </w:rPr>
        <w:t>Ackerly</w:t>
      </w:r>
      <w:proofErr w:type="spellEnd"/>
      <w:r>
        <w:rPr>
          <w:rFonts w:ascii="Times New Roman" w:eastAsia="Times New Roman" w:hAnsi="Times New Roman" w:cs="Times New Roman"/>
          <w:sz w:val="24"/>
          <w:szCs w:val="24"/>
        </w:rPr>
        <w:t xml:space="preserve"> et al. 2006). Reconstructing diversification rates through time has a similar appeal, in that they too can point to testable hypotheses about the intrinsic and extrinsic factors that drive species diversity among groups. Armed with only a phylogeny of modern taxa, we can reconstruct how speciation rate, extinction rate, net diversification rate, or the new pulled diversification or pulled speciation rates, have changed through time. With the </w:t>
      </w:r>
      <w:r>
        <w:rPr>
          <w:rFonts w:ascii="Times New Roman" w:eastAsia="Times New Roman" w:hAnsi="Times New Roman" w:cs="Times New Roman"/>
          <w:sz w:val="24"/>
          <w:szCs w:val="24"/>
        </w:rPr>
        <w:lastRenderedPageBreak/>
        <w:t xml:space="preserve">reconstruction of discrete or continuous characters, state information at the extant tips is generally less and less informative about states at nodes as one traverses deeper in the tree towards the root. For diversification rate models, the data are not arrayed along the tips of a tree, but rather, come from the distribution of branching events across the phylogeny. Ignoring uncertainty in branch lengths or topology, this makes a 10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long edge equally informative regardless of whether it ended 3 million years ago or 30 million years ago. </w:t>
      </w:r>
    </w:p>
    <w:p w14:paraId="301753FD" w14:textId="4DC0450E" w:rsidR="00016EE6" w:rsidRDefault="00000000" w:rsidP="00D6428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view, many practitioners do not have a good intuitive sense of how information is distributed on a tree. Take, for example, Figure 2, which depicts a tree with one million taxa (from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This tree gives 999,998 intervals between speciation events leading to extant tips, plus the interval after the last recovered speciation event, with which to estimate rates. The seemingly normal thing to do, which was done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is to split the tree into equal time bins (e.g., every 10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and estimate rates based on those bins. Even though the tree is far larger than any published study of diversification, they only estimate rates along </w:t>
      </w:r>
      <w:proofErr w:type="gramStart"/>
      <w:r>
        <w:rPr>
          <w:rFonts w:ascii="Times New Roman" w:eastAsia="Times New Roman" w:hAnsi="Times New Roman" w:cs="Times New Roman"/>
          <w:sz w:val="24"/>
          <w:szCs w:val="24"/>
        </w:rPr>
        <w:t>10 time</w:t>
      </w:r>
      <w:proofErr w:type="gramEnd"/>
      <w:r>
        <w:rPr>
          <w:rFonts w:ascii="Times New Roman" w:eastAsia="Times New Roman" w:hAnsi="Times New Roman" w:cs="Times New Roman"/>
          <w:sz w:val="24"/>
          <w:szCs w:val="24"/>
        </w:rPr>
        <w:t xml:space="preserve"> intervals and for many of these bins there is only a trivial amount of data. For example, at the start of the 100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to 90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interval, there are just seven lineages, and by the end of that interval, there are only ten. The lineage through time plot, which is the data that goes into these methods, thus jumps just three times over that ten million years. This is clearly not a lot of data points for estimating speciation or extinction rates, or even a single pulled diversification rate. Each of the next several intervals </w:t>
      </w:r>
      <w:r w:rsidR="00D70FB1">
        <w:rPr>
          <w:rFonts w:ascii="Times New Roman" w:eastAsia="Times New Roman" w:hAnsi="Times New Roman" w:cs="Times New Roman"/>
          <w:sz w:val="24"/>
          <w:szCs w:val="24"/>
        </w:rPr>
        <w:t>have</w:t>
      </w:r>
      <w:r>
        <w:rPr>
          <w:rFonts w:ascii="Times New Roman" w:eastAsia="Times New Roman" w:hAnsi="Times New Roman" w:cs="Times New Roman"/>
          <w:sz w:val="24"/>
          <w:szCs w:val="24"/>
        </w:rPr>
        <w:t xml:space="preserve"> a single jump. That is, it goes from 10 to 11 lineages from 90 to 80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and from just 11 to 12 from 80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to 90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It is no wonder that these methods perform poorly; a single event on a </w:t>
      </w:r>
      <w:proofErr w:type="gramStart"/>
      <w:r>
        <w:rPr>
          <w:rFonts w:ascii="Times New Roman" w:eastAsia="Times New Roman" w:hAnsi="Times New Roman" w:cs="Times New Roman"/>
          <w:sz w:val="24"/>
          <w:szCs w:val="24"/>
        </w:rPr>
        <w:t>12 taxon</w:t>
      </w:r>
      <w:proofErr w:type="gramEnd"/>
      <w:r>
        <w:rPr>
          <w:rFonts w:ascii="Times New Roman" w:eastAsia="Times New Roman" w:hAnsi="Times New Roman" w:cs="Times New Roman"/>
          <w:sz w:val="24"/>
          <w:szCs w:val="24"/>
        </w:rPr>
        <w:t xml:space="preserve"> tree does not contain much information about rates, whether pulled or not. Put another way, these methods are starving for data across large portions of the tree. Our intuition is that for big trees we have </w:t>
      </w:r>
      <w:r>
        <w:rPr>
          <w:rFonts w:ascii="Times New Roman" w:eastAsia="Times New Roman" w:hAnsi="Times New Roman" w:cs="Times New Roman"/>
          <w:sz w:val="24"/>
          <w:szCs w:val="24"/>
        </w:rPr>
        <w:lastRenderedPageBreak/>
        <w:t xml:space="preserve">information for much or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their history, but in </w:t>
      </w:r>
      <w:r w:rsidR="00D70FB1">
        <w:rPr>
          <w:rFonts w:ascii="Times New Roman" w:eastAsia="Times New Roman" w:hAnsi="Times New Roman" w:cs="Times New Roman"/>
          <w:sz w:val="24"/>
          <w:szCs w:val="24"/>
        </w:rPr>
        <w:t>reality,</w:t>
      </w:r>
      <w:r>
        <w:rPr>
          <w:rFonts w:ascii="Times New Roman" w:eastAsia="Times New Roman" w:hAnsi="Times New Roman" w:cs="Times New Roman"/>
          <w:sz w:val="24"/>
          <w:szCs w:val="24"/>
        </w:rPr>
        <w:t xml:space="preserve"> nearly all the information is near the tips. In fact, the midpoint of the data is the point at which half the number of lineages </w:t>
      </w:r>
      <w:r w:rsidR="00D70FB1">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accumulated, which is not the halfway point along the time axis. Our failure of intuition comes about, we feel, because we are not used to thinking of exponential branching processes (as Maddison and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2015 noted, our field does not yet think in terms of the curvature of biodiversity-time)</w:t>
      </w:r>
      <w:r w:rsidR="002A707B">
        <w:rPr>
          <w:rFonts w:ascii="Times New Roman" w:eastAsia="Times New Roman" w:hAnsi="Times New Roman" w:cs="Times New Roman"/>
          <w:sz w:val="24"/>
          <w:szCs w:val="24"/>
        </w:rPr>
        <w:t>.</w:t>
      </w:r>
    </w:p>
    <w:p w14:paraId="2AD1D73C" w14:textId="2B6AF13E" w:rsidR="00016EE6" w:rsidRDefault="00000000" w:rsidP="00D31E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natural corollary, then, is that reconstructions of the jiggles of rates backward in time (whether one does one rate per interval or allows a model to pick intervals) will contain increasing levels of uncertainty as one moves deeper in time. Nee et al. (1994) showed clearly that even rates from a constant birth-death model can carry substantial uncertainty. Yet most analyses doing the sort of work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criticize, and even their examples, return a single point estimate for each parameter at a given time period. In a few cases, point estimates are summarized together across a set of trees, which is better, but still likely reflects substantially less uncertainty than what is truly present in any single estimate. </w:t>
      </w:r>
    </w:p>
    <w:p w14:paraId="4F3AD7D0" w14:textId="317DC66F" w:rsidR="00016EE6" w:rsidRPr="001E24A9" w:rsidRDefault="00000000">
      <w:pPr>
        <w:spacing w:line="480" w:lineRule="auto"/>
        <w:ind w:firstLine="720"/>
        <w:rPr>
          <w:rFonts w:ascii="Times New Roman" w:eastAsia="Times New Roman" w:hAnsi="Times New Roman" w:cs="Times New Roman"/>
          <w:sz w:val="24"/>
          <w:szCs w:val="24"/>
          <w:highlight w:val="white"/>
        </w:rPr>
      </w:pPr>
      <w:r w:rsidRPr="001E24A9">
        <w:rPr>
          <w:rFonts w:ascii="Times New Roman" w:eastAsia="Times New Roman" w:hAnsi="Times New Roman" w:cs="Times New Roman"/>
          <w:sz w:val="24"/>
          <w:szCs w:val="24"/>
          <w:highlight w:val="white"/>
        </w:rPr>
        <w:t xml:space="preserve">Besides unexamined uncertainty in point estimates, there is substantial uncertainty in which model fits best, even if one ignores the congruence issue. We took as an example of solid research work in the field, recent </w:t>
      </w:r>
      <w:r w:rsidR="00D70FB1">
        <w:rPr>
          <w:rFonts w:ascii="Times New Roman" w:eastAsia="Times New Roman" w:hAnsi="Times New Roman" w:cs="Times New Roman"/>
          <w:sz w:val="24"/>
          <w:szCs w:val="24"/>
          <w:highlight w:val="white"/>
        </w:rPr>
        <w:t>study</w:t>
      </w:r>
      <w:r w:rsidRPr="001E24A9">
        <w:rPr>
          <w:rFonts w:ascii="Times New Roman" w:eastAsia="Times New Roman" w:hAnsi="Times New Roman" w:cs="Times New Roman"/>
          <w:sz w:val="24"/>
          <w:szCs w:val="24"/>
          <w:highlight w:val="white"/>
        </w:rPr>
        <w:t xml:space="preserve"> by</w:t>
      </w:r>
      <w:r w:rsidR="00314700">
        <w:rPr>
          <w:rFonts w:ascii="Times New Roman" w:eastAsia="Times New Roman" w:hAnsi="Times New Roman" w:cs="Times New Roman"/>
          <w:sz w:val="24"/>
          <w:szCs w:val="24"/>
          <w:highlight w:val="white"/>
        </w:rPr>
        <w:t xml:space="preserve"> </w:t>
      </w:r>
      <w:r w:rsidRPr="001E24A9">
        <w:rPr>
          <w:rFonts w:ascii="Times New Roman" w:eastAsia="Times New Roman" w:hAnsi="Times New Roman" w:cs="Times New Roman"/>
          <w:sz w:val="24"/>
          <w:szCs w:val="24"/>
          <w:highlight w:val="white"/>
        </w:rPr>
        <w:t xml:space="preserve">Condamine et al. (2020), which compared various models correlating various rates with angiosperm diversity (and other potential predictors) using just a phylogenetic tree; their best model showed an exponential dependence of conifer extinction rate with the number of angiosperms. This paper is far more careful than most of the genre, comparing fits of several models and using multiple realistic predictors. We tried adding more models to the set, including a model that fit random splines and ones where the predictors were time-scaled ratings of television shows. This is similar in spirit as </w:t>
      </w:r>
      <w:proofErr w:type="spellStart"/>
      <w:r w:rsidRPr="001E24A9">
        <w:rPr>
          <w:rFonts w:ascii="Times New Roman" w:eastAsia="Times New Roman" w:hAnsi="Times New Roman" w:cs="Times New Roman"/>
          <w:sz w:val="24"/>
          <w:szCs w:val="24"/>
          <w:highlight w:val="white"/>
        </w:rPr>
        <w:t>Rabosky</w:t>
      </w:r>
      <w:proofErr w:type="spellEnd"/>
      <w:r w:rsidRPr="001E24A9">
        <w:rPr>
          <w:rFonts w:ascii="Times New Roman" w:eastAsia="Times New Roman" w:hAnsi="Times New Roman" w:cs="Times New Roman"/>
          <w:sz w:val="24"/>
          <w:szCs w:val="24"/>
          <w:highlight w:val="white"/>
        </w:rPr>
        <w:t xml:space="preserve"> and Goldberg </w:t>
      </w:r>
      <w:r w:rsidRPr="001E24A9">
        <w:rPr>
          <w:rFonts w:ascii="Times New Roman" w:eastAsia="Times New Roman" w:hAnsi="Times New Roman" w:cs="Times New Roman"/>
          <w:sz w:val="24"/>
          <w:szCs w:val="24"/>
          <w:highlight w:val="white"/>
        </w:rPr>
        <w:lastRenderedPageBreak/>
        <w:t xml:space="preserve">(2015) showing that whale names could provide a better fit of diversification rates than constant rate models. We wanted to see if biologically implausible predictors could result in good fits. In this paper’s original model set, </w:t>
      </w:r>
      <w:r w:rsidRPr="001E24A9">
        <w:rPr>
          <w:rFonts w:ascii="Times New Roman" w:eastAsia="Gungsuh" w:hAnsi="Times New Roman" w:cs="Times New Roman"/>
          <w:sz w:val="24"/>
          <w:szCs w:val="24"/>
          <w:highlight w:val="white"/>
        </w:rPr>
        <w:t>models nearly as good (∆</w:t>
      </w:r>
      <w:proofErr w:type="spellStart"/>
      <w:r w:rsidRPr="001E24A9">
        <w:rPr>
          <w:rFonts w:ascii="Times New Roman" w:eastAsia="Gungsuh" w:hAnsi="Times New Roman" w:cs="Times New Roman"/>
          <w:sz w:val="24"/>
          <w:szCs w:val="24"/>
          <w:highlight w:val="white"/>
        </w:rPr>
        <w:t>AICc</w:t>
      </w:r>
      <w:proofErr w:type="spellEnd"/>
      <w:r w:rsidRPr="001E24A9">
        <w:rPr>
          <w:rFonts w:ascii="Times New Roman" w:eastAsia="Gungsuh" w:hAnsi="Times New Roman" w:cs="Times New Roman"/>
          <w:sz w:val="24"/>
          <w:szCs w:val="24"/>
          <w:highlight w:val="white"/>
        </w:rPr>
        <w:t xml:space="preserve"> &lt; 2; see their Table S5) include an effect on speciation or both speciation and extinction (only 41% of the model weight is on variable extinction only models; 39% is on variable speciation only, and 21% on both varying)</w:t>
      </w:r>
      <w:r w:rsidRPr="001E24A9">
        <w:rPr>
          <w:rFonts w:ascii="Times New Roman" w:eastAsia="Times New Roman" w:hAnsi="Times New Roman" w:cs="Times New Roman"/>
          <w:sz w:val="24"/>
          <w:szCs w:val="24"/>
          <w:highlight w:val="white"/>
        </w:rPr>
        <w:t xml:space="preserve"> – there is extremely little signal in the data on what exactly is varying, making it hard to draw conclusions about mechanism from the best model. For example, by adding a random fitted (yellow) model in Figure 3, the diversification curves predict the conifer data even better but tell a very different story of constant speciation with decreases of extinction in the Cretaceous and Neogene rather than the recovered pattern of a gradual rise of extinction in the Cretaceous onward. Even using ratings of a television show (the Simpsons, the red line) scaled for the appropriate time period predicts conifer diversification better than the postulated angiosperm mechanism. This is not to say that we believe that conifers did have an extinction decrease in the Cretaceous and Neogene, nor that a television program at all relates to diversification. </w:t>
      </w:r>
      <w:r w:rsidR="00D677B1" w:rsidRPr="00D677B1">
        <w:rPr>
          <w:rFonts w:ascii="Times New Roman" w:eastAsia="Times New Roman" w:hAnsi="Times New Roman" w:cs="Times New Roman"/>
          <w:sz w:val="24"/>
          <w:szCs w:val="24"/>
          <w:highlight w:val="white"/>
        </w:rPr>
        <w:t>But</w:t>
      </w:r>
      <w:r w:rsidRPr="001E24A9">
        <w:rPr>
          <w:rFonts w:ascii="Times New Roman" w:eastAsia="Times New Roman" w:hAnsi="Times New Roman" w:cs="Times New Roman"/>
          <w:sz w:val="24"/>
          <w:szCs w:val="24"/>
          <w:highlight w:val="white"/>
        </w:rPr>
        <w:t xml:space="preserve"> even very careful work in this domain is left uncertain due to issues with these models.</w:t>
      </w:r>
    </w:p>
    <w:p w14:paraId="1F761730" w14:textId="7BACDD6F" w:rsidR="00016EE6" w:rsidRDefault="00000000">
      <w:pPr>
        <w:spacing w:line="480" w:lineRule="auto"/>
        <w:ind w:firstLine="720"/>
        <w:rPr>
          <w:rFonts w:ascii="Times New Roman" w:eastAsia="Times New Roman" w:hAnsi="Times New Roman" w:cs="Times New Roman"/>
          <w:sz w:val="24"/>
          <w:szCs w:val="24"/>
          <w:highlight w:val="white"/>
        </w:rPr>
      </w:pPr>
      <w:r w:rsidRPr="00314700">
        <w:rPr>
          <w:rFonts w:ascii="Times New Roman" w:eastAsia="Gungsuh" w:hAnsi="Times New Roman" w:cs="Times New Roman"/>
          <w:sz w:val="24"/>
          <w:szCs w:val="24"/>
          <w:highlight w:val="white"/>
        </w:rPr>
        <w:t xml:space="preserve">Similarly, Morlon et al. (2011) looking at a paraphyletic set of 16 cetaceans found a constant </w:t>
      </w:r>
      <w:r w:rsidR="00E73868" w:rsidRPr="00314700">
        <w:rPr>
          <w:rFonts w:ascii="Times New Roman" w:eastAsia="Gungsuh" w:hAnsi="Times New Roman" w:cs="Times New Roman"/>
          <w:sz w:val="24"/>
          <w:szCs w:val="24"/>
          <w:highlight w:val="white"/>
        </w:rPr>
        <w:t>speciation</w:t>
      </w:r>
      <w:r w:rsidR="00E73868">
        <w:rPr>
          <w:rFonts w:ascii="Times New Roman" w:eastAsia="Gungsuh" w:hAnsi="Times New Roman" w:cs="Times New Roman"/>
          <w:sz w:val="24"/>
          <w:szCs w:val="24"/>
          <w:highlight w:val="white"/>
        </w:rPr>
        <w:t xml:space="preserve"> and</w:t>
      </w:r>
      <w:r w:rsidRPr="00314700">
        <w:rPr>
          <w:rFonts w:ascii="Times New Roman" w:eastAsia="Gungsuh" w:hAnsi="Times New Roman" w:cs="Times New Roman"/>
          <w:sz w:val="24"/>
          <w:szCs w:val="24"/>
          <w:highlight w:val="white"/>
        </w:rPr>
        <w:t xml:space="preserve"> variable extinction model fit best, but there were two other </w:t>
      </w:r>
      <w:r w:rsidR="00314700">
        <w:rPr>
          <w:rFonts w:ascii="Times New Roman" w:eastAsia="Gungsuh" w:hAnsi="Times New Roman" w:cs="Times New Roman"/>
          <w:sz w:val="24"/>
          <w:szCs w:val="24"/>
          <w:highlight w:val="white"/>
        </w:rPr>
        <w:t xml:space="preserve">good </w:t>
      </w:r>
      <w:r w:rsidRPr="00314700">
        <w:rPr>
          <w:rFonts w:ascii="Times New Roman" w:eastAsia="Gungsuh" w:hAnsi="Times New Roman" w:cs="Times New Roman"/>
          <w:sz w:val="24"/>
          <w:szCs w:val="24"/>
          <w:highlight w:val="white"/>
        </w:rPr>
        <w:t>models with a ∆</w:t>
      </w:r>
      <w:proofErr w:type="spellStart"/>
      <w:r w:rsidRPr="00314700">
        <w:rPr>
          <w:rFonts w:ascii="Times New Roman" w:eastAsia="Gungsuh" w:hAnsi="Times New Roman" w:cs="Times New Roman"/>
          <w:sz w:val="24"/>
          <w:szCs w:val="24"/>
          <w:highlight w:val="white"/>
        </w:rPr>
        <w:t>AICc</w:t>
      </w:r>
      <w:proofErr w:type="spellEnd"/>
      <w:r w:rsidRPr="00314700">
        <w:rPr>
          <w:rFonts w:ascii="Times New Roman" w:eastAsia="Gungsuh" w:hAnsi="Times New Roman" w:cs="Times New Roman"/>
          <w:sz w:val="24"/>
          <w:szCs w:val="24"/>
          <w:highlight w:val="white"/>
        </w:rPr>
        <w:t xml:space="preserve"> of less than 1 (including one where extinction does not vary) — this makes it hard to draw any firm conclusions from modern data alone.</w:t>
      </w:r>
      <w:r w:rsidRPr="00314700">
        <w:rPr>
          <w:rFonts w:ascii="Times New Roman" w:eastAsia="Times New Roman" w:hAnsi="Times New Roman" w:cs="Times New Roman"/>
          <w:sz w:val="24"/>
          <w:szCs w:val="24"/>
          <w:highlight w:val="white"/>
        </w:rPr>
        <w:t xml:space="preserve"> C</w:t>
      </w:r>
      <w:r>
        <w:rPr>
          <w:rFonts w:ascii="Times New Roman" w:eastAsia="Times New Roman" w:hAnsi="Times New Roman" w:cs="Times New Roman"/>
          <w:sz w:val="24"/>
          <w:szCs w:val="24"/>
          <w:highlight w:val="white"/>
        </w:rPr>
        <w:t>areful biologists, as shown in the studies above, will limit themselves to only feasible mechanisms, but as we know from other diversification models (</w:t>
      </w:r>
      <w:proofErr w:type="spellStart"/>
      <w:r>
        <w:rPr>
          <w:rFonts w:ascii="Times New Roman" w:eastAsia="Times New Roman" w:hAnsi="Times New Roman" w:cs="Times New Roman"/>
          <w:sz w:val="24"/>
          <w:szCs w:val="24"/>
          <w:highlight w:val="white"/>
        </w:rPr>
        <w:t>Rabosky</w:t>
      </w:r>
      <w:proofErr w:type="spellEnd"/>
      <w:r>
        <w:rPr>
          <w:rFonts w:ascii="Times New Roman" w:eastAsia="Times New Roman" w:hAnsi="Times New Roman" w:cs="Times New Roman"/>
          <w:sz w:val="24"/>
          <w:szCs w:val="24"/>
          <w:highlight w:val="white"/>
        </w:rPr>
        <w:t xml:space="preserve"> and Goldberg 2015, Beaulieu and O’Meara, 2016), if presented with a very simple model and more complex alternatives only, methods using our messy, complex empirical data will leap to use the more complex predictors. That is, if the only way to </w:t>
      </w:r>
      <w:r>
        <w:rPr>
          <w:rFonts w:ascii="Times New Roman" w:eastAsia="Times New Roman" w:hAnsi="Times New Roman" w:cs="Times New Roman"/>
          <w:sz w:val="24"/>
          <w:szCs w:val="24"/>
          <w:highlight w:val="white"/>
        </w:rPr>
        <w:lastRenderedPageBreak/>
        <w:t xml:space="preserve">incorporate the very real heterogeneity of a process is to ascribe it to some varying predictor, methods will choose that. Whether it is 16 modern taxa or a million, it is unclear what we learn from such exercises. Our energies might be better directed elsewhere. </w:t>
      </w:r>
    </w:p>
    <w:p w14:paraId="10645100" w14:textId="77777777" w:rsidR="00016EE6" w:rsidRDefault="00016EE6">
      <w:pPr>
        <w:spacing w:line="480" w:lineRule="auto"/>
        <w:ind w:firstLine="720"/>
        <w:rPr>
          <w:rFonts w:ascii="Times New Roman" w:eastAsia="Times New Roman" w:hAnsi="Times New Roman" w:cs="Times New Roman"/>
          <w:sz w:val="24"/>
          <w:szCs w:val="24"/>
        </w:rPr>
      </w:pPr>
    </w:p>
    <w:p w14:paraId="73842831"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state of SSE models and other approaches</w:t>
      </w:r>
    </w:p>
    <w:p w14:paraId="3006CCAC" w14:textId="77777777" w:rsidR="00016EE6" w:rsidRDefault="00000000">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speculate that state-speciation and extinction models (SSE) may have similar identifiability issues. This is not an unreasonable concern. Beaulieu and O’Meara (2016) demonstrated that if a trait has no effect on speciation and/or extinction rates, the likelihood of any SSE model becomes the product of the likelihoods of the Nee et al. (1994) tree likelihood and the character model likelihood (or the sum of the log-likelihoods in log space), so the models are clearly related. One could certainly alter the SSE model to include realistic factors like mass extinctions and secular changes in rates through time, and any one of these features will undoubtedly lead to a set of models with identical likelihoods. However, in other ways, strict SSE models can be immune, because they do not split the tree into time bins. Instead, they approximately treat a tree as a series of discrete chunks — that is, a chunk in one part of the tree is in state 0, and so is impacted by the instantaneous speciation rate, </w:t>
      </w:r>
      <m:oMath>
        <m:sSub>
          <m:sSubPr>
            <m:ctrlPr>
              <w:rPr>
                <w:rFonts w:ascii="Times New Roman" w:eastAsia="Times New Roman" w:hAnsi="Times New Roman" w:cs="Times New Roman"/>
                <w:sz w:val="24"/>
                <w:szCs w:val="24"/>
              </w:rPr>
            </m:ctrlPr>
          </m:sSubPr>
          <m:e>
            <m:r>
              <w:rPr>
                <w:rFonts w:ascii="Cambria Math" w:hAnsi="Cambria Math"/>
              </w:rPr>
              <m:t>λ</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and extinction rate, </w:t>
      </w:r>
      <m:oMath>
        <m:sSub>
          <m:sSubPr>
            <m:ctrlPr>
              <w:rPr>
                <w:rFonts w:ascii="Times New Roman" w:eastAsia="Times New Roman" w:hAnsi="Times New Roman" w:cs="Times New Roman"/>
                <w:sz w:val="24"/>
                <w:szCs w:val="24"/>
              </w:rPr>
            </m:ctrlPr>
          </m:sSubPr>
          <m:e>
            <m:r>
              <w:rPr>
                <w:rFonts w:ascii="Cambria Math" w:hAnsi="Cambria Math"/>
              </w:rPr>
              <m:t>μ</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while another chunk in another part of the tree is in state 1 and so is impacted by speciation rate, </w:t>
      </w:r>
      <m:oMath>
        <m:sSub>
          <m:sSubPr>
            <m:ctrlPr>
              <w:rPr>
                <w:rFonts w:ascii="Times New Roman" w:eastAsia="Times New Roman" w:hAnsi="Times New Roman" w:cs="Times New Roman"/>
                <w:sz w:val="24"/>
                <w:szCs w:val="24"/>
              </w:rPr>
            </m:ctrlPr>
          </m:sSubPr>
          <m:e>
            <m:r>
              <w:rPr>
                <w:rFonts w:ascii="Cambria Math" w:hAnsi="Cambria Math"/>
              </w:rPr>
              <m:t>λ</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and extinction rate, </w:t>
      </w:r>
      <m:oMath>
        <m:sSub>
          <m:sSubPr>
            <m:ctrlPr>
              <w:rPr>
                <w:rFonts w:ascii="Times New Roman" w:eastAsia="Times New Roman" w:hAnsi="Times New Roman" w:cs="Times New Roman"/>
                <w:sz w:val="24"/>
                <w:szCs w:val="24"/>
              </w:rPr>
            </m:ctrlPr>
          </m:sSubPr>
          <m:e>
            <m:r>
              <w:rPr>
                <w:rFonts w:ascii="Cambria Math" w:hAnsi="Cambria Math"/>
              </w:rPr>
              <m:t>μ</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(in reality, they average over these paintings based on their probabilities). Within each of these chunks the speciation and extinction rates are invariant, and as Nee et al. (1994) showed, constrained in this way there is a single maximum likelihood estimate of each rate. If one limits the model space to where rates are dependent on states (observed or hidden or some combination of both), then SSE models should be </w:t>
      </w:r>
      <w:r>
        <w:rPr>
          <w:rFonts w:ascii="Times New Roman" w:eastAsia="Times New Roman" w:hAnsi="Times New Roman" w:cs="Times New Roman"/>
          <w:sz w:val="24"/>
          <w:szCs w:val="24"/>
        </w:rPr>
        <w:lastRenderedPageBreak/>
        <w:t xml:space="preserve">identifiable, though not immune to all the practical difficulties of estimating rates in the presence of extinction, finite data, errors in branch lengths and topology, and more. </w:t>
      </w:r>
    </w:p>
    <w:p w14:paraId="0FE6B97B" w14:textId="708F2923"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at least empirically demonstrate that SSE models are immune to the issues of model congruence based on information in the lineage through time plot: SSE models use more information than this. In Figure 4, there are three trees with identical lineage through time curves, but different arrangements of topology. Under a constant rate Yule or birth-death model the likelihoods of these three trees are identical, as one would expect given the findings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However, if we allow for multiple rates to be inferred across the tree by fitting a hidden states-only model (which we call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see Vasconcelos et al. 2021) the three trees have different likelihoods. This is because the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 uses information not accessible to LTT methods, namely, the tree topology. Other methods that fit rate heterogeneity across taxa, such as BAMM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2014), MSBD (</w:t>
      </w:r>
      <w:proofErr w:type="spellStart"/>
      <w:r>
        <w:rPr>
          <w:rFonts w:ascii="Times New Roman" w:eastAsia="Times New Roman" w:hAnsi="Times New Roman" w:cs="Times New Roman"/>
          <w:sz w:val="24"/>
          <w:szCs w:val="24"/>
        </w:rPr>
        <w:t>Barido-Sottani</w:t>
      </w:r>
      <w:proofErr w:type="spellEnd"/>
      <w:r>
        <w:rPr>
          <w:rFonts w:ascii="Times New Roman" w:eastAsia="Times New Roman" w:hAnsi="Times New Roman" w:cs="Times New Roman"/>
          <w:sz w:val="24"/>
          <w:szCs w:val="24"/>
        </w:rPr>
        <w:t xml:space="preserve"> et al. 2018), and </w:t>
      </w:r>
      <w:proofErr w:type="spellStart"/>
      <w:r>
        <w:rPr>
          <w:rFonts w:ascii="Times New Roman" w:eastAsia="Times New Roman" w:hAnsi="Times New Roman" w:cs="Times New Roman"/>
          <w:sz w:val="24"/>
          <w:szCs w:val="24"/>
        </w:rPr>
        <w:t>ClaDS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Maliet</w:t>
      </w:r>
      <w:proofErr w:type="spellEnd"/>
      <w:r>
        <w:rPr>
          <w:rFonts w:ascii="Times New Roman" w:eastAsia="Times New Roman" w:hAnsi="Times New Roman" w:cs="Times New Roman"/>
          <w:sz w:val="24"/>
          <w:szCs w:val="24"/>
        </w:rPr>
        <w:t xml:space="preserve"> et al. 2019) may also not be bound by the issues that make different LTT models congruent. Even an approach as simple as sister group comparisons (e.g., </w:t>
      </w:r>
      <w:proofErr w:type="spellStart"/>
      <w:r>
        <w:rPr>
          <w:rFonts w:ascii="Times New Roman" w:eastAsia="Times New Roman" w:hAnsi="Times New Roman" w:cs="Times New Roman"/>
          <w:sz w:val="24"/>
          <w:szCs w:val="24"/>
        </w:rPr>
        <w:t>Slowinski</w:t>
      </w:r>
      <w:proofErr w:type="spellEnd"/>
      <w:r>
        <w:rPr>
          <w:rFonts w:ascii="Times New Roman" w:eastAsia="Times New Roman" w:hAnsi="Times New Roman" w:cs="Times New Roman"/>
          <w:sz w:val="24"/>
          <w:szCs w:val="24"/>
        </w:rPr>
        <w:t xml:space="preserve"> and Guyer 1993) can detect differences in the overall accumulation of species across pairs of clades in a way that depends on topology alone: identical lineage through time plots would have no effect on this. Taken together, this does not mean that clade-specific models of diversification could not have their own issues (even coin flipping models can have congruence, as shown above), just that the identifiability issue identified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and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w:t>
      </w:r>
      <w:proofErr w:type="gramStart"/>
      <w:r>
        <w:rPr>
          <w:rFonts w:ascii="Times New Roman" w:eastAsia="Times New Roman" w:hAnsi="Times New Roman" w:cs="Times New Roman"/>
          <w:sz w:val="24"/>
          <w:szCs w:val="24"/>
        </w:rPr>
        <w:t>does</w:t>
      </w:r>
      <w:proofErr w:type="gramEnd"/>
      <w:r>
        <w:rPr>
          <w:rFonts w:ascii="Times New Roman" w:eastAsia="Times New Roman" w:hAnsi="Times New Roman" w:cs="Times New Roman"/>
          <w:sz w:val="24"/>
          <w:szCs w:val="24"/>
        </w:rPr>
        <w:t xml:space="preserve"> not </w:t>
      </w:r>
      <w:r w:rsidR="00314700">
        <w:rPr>
          <w:rFonts w:ascii="Times New Roman" w:eastAsia="Times New Roman" w:hAnsi="Times New Roman" w:cs="Times New Roman"/>
          <w:sz w:val="24"/>
          <w:szCs w:val="24"/>
        </w:rPr>
        <w:t xml:space="preserve">straightforwardly </w:t>
      </w:r>
      <w:r>
        <w:rPr>
          <w:rFonts w:ascii="Times New Roman" w:eastAsia="Times New Roman" w:hAnsi="Times New Roman" w:cs="Times New Roman"/>
          <w:sz w:val="24"/>
          <w:szCs w:val="24"/>
        </w:rPr>
        <w:t xml:space="preserve">apply to them. Vasconcelos et al. (2022) showed that under a variety of complex diversification models, including scenarios involving multiple </w:t>
      </w:r>
      <w:r w:rsidR="00877835">
        <w:rPr>
          <w:rFonts w:ascii="Times New Roman" w:eastAsia="Times New Roman" w:hAnsi="Times New Roman" w:cs="Times New Roman"/>
          <w:sz w:val="24"/>
          <w:szCs w:val="24"/>
        </w:rPr>
        <w:t>regimes</w:t>
      </w:r>
      <w:r>
        <w:rPr>
          <w:rFonts w:ascii="Times New Roman" w:eastAsia="Times New Roman" w:hAnsi="Times New Roman" w:cs="Times New Roman"/>
          <w:sz w:val="24"/>
          <w:szCs w:val="24"/>
        </w:rPr>
        <w:t xml:space="preserve">, diversity-dependent rates, clade-specific models with hidden rates can perform surprisingly well. </w:t>
      </w:r>
    </w:p>
    <w:p w14:paraId="5C871324" w14:textId="5DFE35AC" w:rsidR="00016EE6" w:rsidRDefault="00000000" w:rsidP="00D31E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Still, there are scenarios that remain difficult for SSE models. For example, at the request of a reviewer, we also ran simulations of a model with no extinction and speciation rates exponentially increasing uniformly across the tree (simulated in the R package castor;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Doebeli</w:t>
      </w:r>
      <w:proofErr w:type="spellEnd"/>
      <w:r>
        <w:rPr>
          <w:rFonts w:ascii="Times New Roman" w:eastAsia="Times New Roman" w:hAnsi="Times New Roman" w:cs="Times New Roman"/>
          <w:sz w:val="24"/>
          <w:szCs w:val="24"/>
        </w:rPr>
        <w:t xml:space="preserve"> 2018). Thus, the generating model is outside the scope of typical SSE models in that it does not contain any state-specific or lineage-specific variation. When we analyzed these trees with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(Vasconcelos et al. 2022), despite the true underlying model having no extinction,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typically recovered an extinction rate about half the speciation rate. However,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did usually correctly find that the best model had no heterogeneity of rates. It also did a better job estimating speciation rates at the tips than net diversification rate (see Fig. S1). Nevertheless, given that both change continually through time it is a bit ambiguous what the “true” tip rate should be – the rate at the instant the simulation ended or the average rate for the previous one million years. These tests demonstrate that when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does not find evidence for clade-specific rate variation, extracting qualitative meaning from speciation rates across the tips is still possible, but that estimates of extinction rates are likely to be suspect. </w:t>
      </w:r>
    </w:p>
    <w:p w14:paraId="44F62A6A" w14:textId="77777777" w:rsidR="00016EE6" w:rsidRDefault="00016EE6">
      <w:pPr>
        <w:spacing w:line="480" w:lineRule="auto"/>
        <w:rPr>
          <w:rFonts w:ascii="Times New Roman" w:eastAsia="Times New Roman" w:hAnsi="Times New Roman" w:cs="Times New Roman"/>
          <w:sz w:val="24"/>
          <w:szCs w:val="24"/>
        </w:rPr>
      </w:pPr>
    </w:p>
    <w:p w14:paraId="32C5F249"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are we really learning anyway?</w:t>
      </w:r>
    </w:p>
    <w:p w14:paraId="6EECA2D3" w14:textId="7D338FEB"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Null hypothesis testing is intended to show whether an effect is significantly different from chance alone. At some point, though, comparing against chance becomes an uninteresting and dull exercise as the end point of a study. After several decades of studying diversification on molecular phylogenies and continually finding variation in rates across taxa and across time, favoring a complex model over a “dull” null hypothesis of simple constant birth-death is no longer surprising. No reasonable scientist will argue that diversification processes have remained perfectly constant through time, with no changes in extinction rates, no factors changing </w:t>
      </w:r>
      <w:r>
        <w:rPr>
          <w:rFonts w:ascii="Times New Roman" w:eastAsia="Times New Roman" w:hAnsi="Times New Roman" w:cs="Times New Roman"/>
          <w:sz w:val="24"/>
          <w:szCs w:val="24"/>
        </w:rPr>
        <w:lastRenderedPageBreak/>
        <w:t xml:space="preserve">speciation rates, and more. We know the data comes from a heterogeneous, complex process and so any complex model, even if somewhat reasonable, will fit better than a simple model. As we have noted elsewhere (see Beaulieu and O’Meara 2016; Caetano et al. 2018), rejecting the “null” does not imply that the slightly more complex alternative is the true model. Like a hot gas moved from a simple bottle to a more complex bottle with greater volume, our complex data will happily expand to take the shape of the biggest container offered to it. Model rejection, model weighting, posterior probability of models are all ways of saying, “my cloud of data is more comfortable in this larger bottle than in this smaller bottle. Since the extra bulge on the larger bottle is called factor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this clearly shows that factor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is important.” However, a different bottle with the same volume but with a bulge for factor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might fit as well. Good science will involve comparing different reasonable models to the data, not just comparing our slightly more complex model of interest with slightly simpler models. Much of our work on hidden rate models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Beaulieu et al. 2013; Beaulieu and O’Meara 2016; Caetano et al. 2018; Boyko and Beaulieu 2021) is motivated by this desire to give our preferred models an actual chance to lose against other models in the hope that we learn from this.</w:t>
      </w:r>
    </w:p>
    <w:p w14:paraId="072F5D5C" w14:textId="70E6D3DF"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view, an important aspect of the work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was showing that even this limited, careful approach might not work for time-heterogeneous diversification rates: there are multiple diversification bottle shapes that fit the cloud of branching times from a tree equally well. Furthermore, approaches that seek to track the wiggles of diversification rates through time tell us very little, if anything, about the past. However, we would add that instead of tracing the wiggles of a single pulled diversification rate, or even take the extreme step of stopping analyses of diversification using modern phylogenies altogether, we should use the valid methods we do have to answer biological questions, in the same way we can use Brownian </w:t>
      </w:r>
      <w:r>
        <w:rPr>
          <w:rFonts w:ascii="Times New Roman" w:eastAsia="Times New Roman" w:hAnsi="Times New Roman" w:cs="Times New Roman"/>
          <w:sz w:val="24"/>
          <w:szCs w:val="24"/>
        </w:rPr>
        <w:lastRenderedPageBreak/>
        <w:t xml:space="preserve">motion even though different parameterizations can give identical likelihoods. Focus on analyses that lead to discoveries or confirmations of biological processes that are possible given available data. </w:t>
      </w:r>
    </w:p>
    <w:p w14:paraId="3F1D4AB2" w14:textId="625B150F" w:rsidR="00016EE6" w:rsidRDefault="00000000">
      <w:pPr>
        <w:spacing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On the whole</w:t>
      </w:r>
      <w:proofErr w:type="gramEnd"/>
      <w:r>
        <w:rPr>
          <w:rFonts w:ascii="Times New Roman" w:eastAsia="Times New Roman" w:hAnsi="Times New Roman" w:cs="Times New Roman"/>
          <w:sz w:val="24"/>
          <w:szCs w:val="24"/>
        </w:rPr>
        <w:t xml:space="preserve">, it is important to recognize that </w:t>
      </w:r>
      <w:r>
        <w:rPr>
          <w:rFonts w:ascii="Times New Roman" w:eastAsia="Times New Roman" w:hAnsi="Times New Roman" w:cs="Times New Roman"/>
          <w:i/>
          <w:sz w:val="24"/>
          <w:szCs w:val="24"/>
        </w:rPr>
        <w:t>our methods are better suited for using the past to learn about the present survivors, not using the present survivors to learn about the past</w:t>
      </w:r>
      <w:r>
        <w:rPr>
          <w:rFonts w:ascii="Times New Roman" w:eastAsia="Times New Roman" w:hAnsi="Times New Roman" w:cs="Times New Roman"/>
          <w:sz w:val="24"/>
          <w:szCs w:val="24"/>
        </w:rPr>
        <w:t xml:space="preserve">. Phylogenies of extant taxa convey an enormous amount of information about species and their direct ancestors, but they also necessarily miss much of the history of a particular clade. </w:t>
      </w:r>
      <w:proofErr w:type="gramStart"/>
      <w:r>
        <w:rPr>
          <w:rFonts w:ascii="Times New Roman" w:eastAsia="Times New Roman" w:hAnsi="Times New Roman" w:cs="Times New Roman"/>
          <w:sz w:val="24"/>
          <w:szCs w:val="24"/>
        </w:rPr>
        <w:t>As a consequence</w:t>
      </w:r>
      <w:proofErr w:type="gramEnd"/>
      <w:r>
        <w:rPr>
          <w:rFonts w:ascii="Times New Roman" w:eastAsia="Times New Roman" w:hAnsi="Times New Roman" w:cs="Times New Roman"/>
          <w:sz w:val="24"/>
          <w:szCs w:val="24"/>
        </w:rPr>
        <w:t>, there will never be a clever analysis of a phylogeny of extant archosaurs (crocodilians and birds) that will result in an inference of the dynamics of the rise and fall of sauropod dinosaurs, even though they are firmly nested in that clade and must have had a huge effect on the lineages that survived while all were interacting. Yet this is exactly what we are asking of our diversification analyses of modern taxa — that is, we think we are understanding something about diversification dynamics of archosaurs in the Cretaceous from a study of their weird, few surviving lineages. However, phylogenies of extant taxa can give us information about what led to present diversity, what traits are associated with modern diversity patterns, and, perhaps, even when certain modern lineages took off. We can understand something about diversification patterns of extant birds, for example, including what traits are associated with faster diversification or turnover rates. Moreover, even in cases where we have samples through time, model congruence can still be an issue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et al. 2021).</w:t>
      </w:r>
    </w:p>
    <w:p w14:paraId="61C751F3"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Perhaps the best example of procedures that illustrate where we think the field needs to reconsider are classic sister group comparisons (</w:t>
      </w:r>
      <w:proofErr w:type="spellStart"/>
      <w:r>
        <w:rPr>
          <w:rFonts w:ascii="Times New Roman" w:eastAsia="Times New Roman" w:hAnsi="Times New Roman" w:cs="Times New Roman"/>
          <w:sz w:val="24"/>
          <w:szCs w:val="24"/>
        </w:rPr>
        <w:t>Mitter</w:t>
      </w:r>
      <w:proofErr w:type="spellEnd"/>
      <w:r>
        <w:rPr>
          <w:rFonts w:ascii="Times New Roman" w:eastAsia="Times New Roman" w:hAnsi="Times New Roman" w:cs="Times New Roman"/>
          <w:sz w:val="24"/>
          <w:szCs w:val="24"/>
        </w:rPr>
        <w:t xml:space="preserve"> et al., 1988). These explicitly are about comparing modern clades and so are by their nature lineage-heterogeneous and limited to examining factors leading to modern diversity. They do not claim to allow inference about rate </w:t>
      </w:r>
      <w:r>
        <w:rPr>
          <w:rFonts w:ascii="Times New Roman" w:eastAsia="Times New Roman" w:hAnsi="Times New Roman" w:cs="Times New Roman"/>
          <w:sz w:val="24"/>
          <w:szCs w:val="24"/>
        </w:rPr>
        <w:lastRenderedPageBreak/>
        <w:t>shifts in the past, since they attempt to control for the effect of time. There can be important corrections for even these methods (</w:t>
      </w: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Mousset</w:t>
      </w:r>
      <w:proofErr w:type="spellEnd"/>
      <w:r>
        <w:rPr>
          <w:rFonts w:ascii="Times New Roman" w:eastAsia="Times New Roman" w:hAnsi="Times New Roman" w:cs="Times New Roman"/>
          <w:sz w:val="24"/>
          <w:szCs w:val="24"/>
        </w:rPr>
        <w:t xml:space="preserve">, 2014) but they prevent scientists from spinning tales from limited information about the past. They should also be far more robust to the concerns raised by Maddison and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(2015) than even hidden rate models. Of course, they are not without their own limitations: it can be hard to find enough comparisons; they only allow comparison of the direction of net diversification differences due to some pre-specified factor, while many of our hypotheses might relate to speciation rate, extinction rate, or, as we have advocated turnover rate (Beaulieu and O’Meara, 2016; Vasconcelos et al. 2021); they typically require only discrete characters (though see Harvey et al. 2020 and the </w:t>
      </w:r>
      <w:proofErr w:type="spellStart"/>
      <w:r>
        <w:rPr>
          <w:rFonts w:ascii="Times New Roman" w:eastAsia="Times New Roman" w:hAnsi="Times New Roman" w:cs="Times New Roman"/>
          <w:sz w:val="24"/>
          <w:szCs w:val="24"/>
        </w:rPr>
        <w:t>bomeara</w:t>
      </w:r>
      <w:proofErr w:type="spellEnd"/>
      <w:r>
        <w:rPr>
          <w:rFonts w:ascii="Times New Roman" w:eastAsia="Times New Roman" w:hAnsi="Times New Roman" w:cs="Times New Roman"/>
          <w:sz w:val="24"/>
          <w:szCs w:val="24"/>
        </w:rPr>
        <w:t xml:space="preserve">/sisters package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and they require ancestral state reconstruction to find sister pairs differing by a character state. There are also questions completely inaccessible to these methods; however, accepting these limitations at the outset may have prevented years of work that relied on methods that felt scientific but gave ultimately meaningless results given the issues now understood about time-heterogeneous diversification models. </w:t>
      </w:r>
    </w:p>
    <w:p w14:paraId="369FB577" w14:textId="77777777" w:rsidR="00016EE6" w:rsidRDefault="00016EE6">
      <w:pPr>
        <w:spacing w:line="480" w:lineRule="auto"/>
        <w:rPr>
          <w:rFonts w:ascii="Times New Roman" w:eastAsia="Times New Roman" w:hAnsi="Times New Roman" w:cs="Times New Roman"/>
          <w:sz w:val="24"/>
          <w:szCs w:val="24"/>
        </w:rPr>
      </w:pPr>
    </w:p>
    <w:p w14:paraId="28015612"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w:t>
      </w:r>
    </w:p>
    <w:p w14:paraId="564FC116"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reconstruction of diversification rates through time, whether of pulled or classic rates, is appealing but flawed in the same way that inference of ancestral states is appealing but also flawed. Multiple indistinguishable models give very different estimates about the past, and even for large trees, what matters is the branches and branching events at the times of interest, often when the mighty tree was a mere sapling. Moreover, this only looks at branches with modern descendants. What information it does provide is about what those lineages may have been doing, not what the clade </w:t>
      </w:r>
      <w:proofErr w:type="gramStart"/>
      <w:r>
        <w:rPr>
          <w:rFonts w:ascii="Times New Roman" w:eastAsia="Times New Roman" w:hAnsi="Times New Roman" w:cs="Times New Roman"/>
          <w:sz w:val="24"/>
          <w:szCs w:val="24"/>
        </w:rPr>
        <w:t>as a whole may</w:t>
      </w:r>
      <w:proofErr w:type="gramEnd"/>
      <w:r>
        <w:rPr>
          <w:rFonts w:ascii="Times New Roman" w:eastAsia="Times New Roman" w:hAnsi="Times New Roman" w:cs="Times New Roman"/>
          <w:sz w:val="24"/>
          <w:szCs w:val="24"/>
        </w:rPr>
        <w:t xml:space="preserve"> have been doing. Thus, approaches that seek to </w:t>
      </w:r>
      <w:r>
        <w:rPr>
          <w:rFonts w:ascii="Times New Roman" w:eastAsia="Times New Roman" w:hAnsi="Times New Roman" w:cs="Times New Roman"/>
          <w:sz w:val="24"/>
          <w:szCs w:val="24"/>
        </w:rPr>
        <w:lastRenderedPageBreak/>
        <w:t xml:space="preserve">paint pictures about potential past diversification regimes at very incremental time periods are certainly suspect, with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pointing to additional congruence issues that can affect diversification models. </w:t>
      </w:r>
    </w:p>
    <w:p w14:paraId="4CAF4CF2" w14:textId="1311BBCB"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believe the best approach, given what we know now, is to avoid trying to estimate diversification rates through time from extant data. If practitioners continue to persist in this endeavor (and new metrics like pulled diversification rates have promise, with the caveat of difficulty in interpreting them), using normal statistical best practices are needed. Specifically, look at multiple credible models, do not rely on a single model for analysis when others are nearly as good, and do not completely ignore uncertainty in parameter estimates (and not just uncertainty from uncertainty in the tree, but the very substantial uncertainty present from estimate rates from mere handfuls of data). We can certainly learn about diversification processes from trees, but we need to recognize that what we can understand largely relates </w:t>
      </w:r>
      <w:r>
        <w:rPr>
          <w:rFonts w:ascii="Times New Roman" w:eastAsia="Times New Roman" w:hAnsi="Times New Roman" w:cs="Times New Roman"/>
          <w:i/>
          <w:sz w:val="24"/>
          <w:szCs w:val="24"/>
        </w:rPr>
        <w:t>only</w:t>
      </w:r>
      <w:r>
        <w:rPr>
          <w:rFonts w:ascii="Times New Roman" w:eastAsia="Times New Roman" w:hAnsi="Times New Roman" w:cs="Times New Roman"/>
          <w:sz w:val="24"/>
          <w:szCs w:val="24"/>
        </w:rPr>
        <w:t xml:space="preserve"> to the surviving tips, with very little information on what happened along the way. Current SSE models and other models that infer rate heterogeneity across taxa, rather than across time, are more defensible in their use but still may have issues, albeit different from the </w:t>
      </w:r>
      <w:proofErr w:type="gramStart"/>
      <w:r>
        <w:rPr>
          <w:rFonts w:ascii="Times New Roman" w:eastAsia="Times New Roman" w:hAnsi="Times New Roman" w:cs="Times New Roman"/>
          <w:sz w:val="24"/>
          <w:szCs w:val="24"/>
        </w:rPr>
        <w:t>particular issue</w:t>
      </w:r>
      <w:proofErr w:type="gramEnd"/>
      <w:r>
        <w:rPr>
          <w:rFonts w:ascii="Times New Roman" w:eastAsia="Times New Roman" w:hAnsi="Times New Roman" w:cs="Times New Roman"/>
          <w:sz w:val="24"/>
          <w:szCs w:val="24"/>
        </w:rPr>
        <w:t xml:space="preserve"> raised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and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Sister group analyses may grow in importance in future studies of factors that lead to different amounts of extant diversity.</w:t>
      </w:r>
    </w:p>
    <w:p w14:paraId="7C27C597" w14:textId="77777777" w:rsidR="00016EE6" w:rsidRDefault="00016EE6">
      <w:pPr>
        <w:spacing w:line="480" w:lineRule="auto"/>
        <w:ind w:firstLine="720"/>
        <w:rPr>
          <w:rFonts w:ascii="Times New Roman" w:eastAsia="Times New Roman" w:hAnsi="Times New Roman" w:cs="Times New Roman"/>
          <w:sz w:val="24"/>
          <w:szCs w:val="24"/>
        </w:rPr>
      </w:pPr>
    </w:p>
    <w:p w14:paraId="1CD41E5B" w14:textId="77777777" w:rsidR="00016EE6" w:rsidRDefault="00016EE6">
      <w:pPr>
        <w:spacing w:line="480" w:lineRule="auto"/>
        <w:rPr>
          <w:rFonts w:ascii="Times New Roman" w:eastAsia="Times New Roman" w:hAnsi="Times New Roman" w:cs="Times New Roman"/>
          <w:b/>
          <w:sz w:val="24"/>
          <w:szCs w:val="24"/>
        </w:rPr>
      </w:pPr>
    </w:p>
    <w:p w14:paraId="109D3D23" w14:textId="77777777" w:rsidR="00016EE6" w:rsidRDefault="00016EE6">
      <w:pPr>
        <w:spacing w:line="480" w:lineRule="auto"/>
        <w:rPr>
          <w:rFonts w:ascii="Times New Roman" w:eastAsia="Times New Roman" w:hAnsi="Times New Roman" w:cs="Times New Roman"/>
          <w:b/>
          <w:sz w:val="24"/>
          <w:szCs w:val="24"/>
        </w:rPr>
      </w:pPr>
    </w:p>
    <w:p w14:paraId="7B3F2467" w14:textId="77777777" w:rsidR="00016EE6" w:rsidRDefault="00016EE6">
      <w:pPr>
        <w:spacing w:line="480" w:lineRule="auto"/>
        <w:rPr>
          <w:rFonts w:ascii="Times New Roman" w:eastAsia="Times New Roman" w:hAnsi="Times New Roman" w:cs="Times New Roman"/>
          <w:b/>
          <w:sz w:val="24"/>
          <w:szCs w:val="24"/>
        </w:rPr>
      </w:pPr>
    </w:p>
    <w:p w14:paraId="40648891" w14:textId="77777777" w:rsidR="00016EE6" w:rsidRDefault="00016EE6">
      <w:pPr>
        <w:spacing w:line="480" w:lineRule="auto"/>
        <w:rPr>
          <w:rFonts w:ascii="Times New Roman" w:eastAsia="Times New Roman" w:hAnsi="Times New Roman" w:cs="Times New Roman"/>
          <w:b/>
          <w:sz w:val="24"/>
          <w:szCs w:val="24"/>
        </w:rPr>
      </w:pPr>
    </w:p>
    <w:p w14:paraId="6BD7F3F8" w14:textId="77777777" w:rsidR="00016EE6" w:rsidRDefault="00016EE6">
      <w:pPr>
        <w:spacing w:line="480" w:lineRule="auto"/>
        <w:rPr>
          <w:rFonts w:ascii="Times New Roman" w:eastAsia="Times New Roman" w:hAnsi="Times New Roman" w:cs="Times New Roman"/>
          <w:b/>
          <w:sz w:val="24"/>
          <w:szCs w:val="24"/>
        </w:rPr>
      </w:pPr>
    </w:p>
    <w:p w14:paraId="1CA65D7F"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Literature Cited</w:t>
      </w:r>
    </w:p>
    <w:p w14:paraId="355D8BCE"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Abrams, P.A. 1986. Is predator-prey coevolution an arms race? Trends in Ecology and Evolution 1:108-110.</w:t>
      </w:r>
    </w:p>
    <w:p w14:paraId="60C9404A"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Ackerly</w:t>
      </w:r>
      <w:proofErr w:type="spellEnd"/>
      <w:r>
        <w:rPr>
          <w:rFonts w:ascii="Times New Roman" w:eastAsia="Times New Roman" w:hAnsi="Times New Roman" w:cs="Times New Roman"/>
          <w:sz w:val="24"/>
          <w:szCs w:val="24"/>
        </w:rPr>
        <w:t xml:space="preserve">, D.D., D.W. </w:t>
      </w:r>
      <w:proofErr w:type="spellStart"/>
      <w:r>
        <w:rPr>
          <w:rFonts w:ascii="Times New Roman" w:eastAsia="Times New Roman" w:hAnsi="Times New Roman" w:cs="Times New Roman"/>
          <w:sz w:val="24"/>
          <w:szCs w:val="24"/>
        </w:rPr>
        <w:t>Schwilk</w:t>
      </w:r>
      <w:proofErr w:type="spellEnd"/>
      <w:r>
        <w:rPr>
          <w:rFonts w:ascii="Times New Roman" w:eastAsia="Times New Roman" w:hAnsi="Times New Roman" w:cs="Times New Roman"/>
          <w:sz w:val="24"/>
          <w:szCs w:val="24"/>
        </w:rPr>
        <w:t xml:space="preserve">, and C.O. Webb. 2006. Niche evolution and adaptive radiation: testing the order of trait divergence. Ecology </w:t>
      </w:r>
      <w:proofErr w:type="gramStart"/>
      <w:r>
        <w:rPr>
          <w:rFonts w:ascii="Times New Roman" w:eastAsia="Times New Roman" w:hAnsi="Times New Roman" w:cs="Times New Roman"/>
          <w:sz w:val="24"/>
          <w:szCs w:val="24"/>
        </w:rPr>
        <w:t>87:S</w:t>
      </w:r>
      <w:proofErr w:type="gramEnd"/>
      <w:r>
        <w:rPr>
          <w:rFonts w:ascii="Times New Roman" w:eastAsia="Times New Roman" w:hAnsi="Times New Roman" w:cs="Times New Roman"/>
          <w:sz w:val="24"/>
          <w:szCs w:val="24"/>
        </w:rPr>
        <w:t>50-S61.</w:t>
      </w:r>
    </w:p>
    <w:p w14:paraId="23B44AA6"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Alexander, H.K., A. Lambert, and T. Stadler. 2016. Quantifying age-dependent extinction from species phylogenies. Systematic Biology 65:35-50.</w:t>
      </w:r>
    </w:p>
    <w:p w14:paraId="56A08E22"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Barido-Sottani</w:t>
      </w:r>
      <w:proofErr w:type="spellEnd"/>
      <w:r>
        <w:rPr>
          <w:rFonts w:ascii="Times New Roman" w:eastAsia="Times New Roman" w:hAnsi="Times New Roman" w:cs="Times New Roman"/>
          <w:sz w:val="24"/>
          <w:szCs w:val="24"/>
        </w:rPr>
        <w:t xml:space="preserve">, J., T.G. Vaughan, and T. Stadler. 2018. Detection of HIV transmission clusters from phylogenetic trees using a multi-state birth-death model. Journal of the Royal Society Interface </w:t>
      </w:r>
      <w:proofErr w:type="gramStart"/>
      <w:r>
        <w:rPr>
          <w:rFonts w:ascii="Times New Roman" w:eastAsia="Times New Roman" w:hAnsi="Times New Roman" w:cs="Times New Roman"/>
          <w:sz w:val="24"/>
          <w:szCs w:val="24"/>
        </w:rPr>
        <w:t>15:https://doi.org/10.1098/rsif.2018.0512</w:t>
      </w:r>
      <w:proofErr w:type="gramEnd"/>
    </w:p>
    <w:p w14:paraId="6879814C"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Beaulieu, J.M., D.-C. </w:t>
      </w:r>
      <w:proofErr w:type="spellStart"/>
      <w:r>
        <w:rPr>
          <w:rFonts w:ascii="Times New Roman" w:eastAsia="Times New Roman" w:hAnsi="Times New Roman" w:cs="Times New Roman"/>
          <w:sz w:val="24"/>
          <w:szCs w:val="24"/>
        </w:rPr>
        <w:t>Jhwueng</w:t>
      </w:r>
      <w:proofErr w:type="spellEnd"/>
      <w:r>
        <w:rPr>
          <w:rFonts w:ascii="Times New Roman" w:eastAsia="Times New Roman" w:hAnsi="Times New Roman" w:cs="Times New Roman"/>
          <w:sz w:val="24"/>
          <w:szCs w:val="24"/>
        </w:rPr>
        <w:t>, C. Boettiger, and B.C. O'Meara. 2012. Modeling stabilizing selection: expanding the Ornstein-</w:t>
      </w:r>
      <w:proofErr w:type="spellStart"/>
      <w:r>
        <w:rPr>
          <w:rFonts w:ascii="Times New Roman" w:eastAsia="Times New Roman" w:hAnsi="Times New Roman" w:cs="Times New Roman"/>
          <w:sz w:val="24"/>
          <w:szCs w:val="24"/>
        </w:rPr>
        <w:t>Uhlenbeck</w:t>
      </w:r>
      <w:proofErr w:type="spellEnd"/>
      <w:r>
        <w:rPr>
          <w:rFonts w:ascii="Times New Roman" w:eastAsia="Times New Roman" w:hAnsi="Times New Roman" w:cs="Times New Roman"/>
          <w:sz w:val="24"/>
          <w:szCs w:val="24"/>
        </w:rPr>
        <w:t xml:space="preserve"> model of adaptive evolution. Evolution 66: 2369-2383.</w:t>
      </w:r>
    </w:p>
    <w:p w14:paraId="18621D60"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Beaulieu, J.M., B.C. O’Meara, M.J. Donoghue. 2013. Identifying hidden rate changes in the evolution of a binary morphological character: the evolution of plant habit in </w:t>
      </w:r>
      <w:proofErr w:type="spellStart"/>
      <w:r>
        <w:rPr>
          <w:rFonts w:ascii="Times New Roman" w:eastAsia="Times New Roman" w:hAnsi="Times New Roman" w:cs="Times New Roman"/>
          <w:sz w:val="24"/>
          <w:szCs w:val="24"/>
        </w:rPr>
        <w:t>campanulid</w:t>
      </w:r>
      <w:proofErr w:type="spellEnd"/>
      <w:r>
        <w:rPr>
          <w:rFonts w:ascii="Times New Roman" w:eastAsia="Times New Roman" w:hAnsi="Times New Roman" w:cs="Times New Roman"/>
          <w:sz w:val="24"/>
          <w:szCs w:val="24"/>
        </w:rPr>
        <w:t xml:space="preserve"> angiosperms. Systematic Biology 62: 725:737.</w:t>
      </w:r>
    </w:p>
    <w:p w14:paraId="070D9A69"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Beaulieu, J.M., and B.C. O'Meara. 2016. Detecting hidden diversification shifts in models of trait-dependent speciation and extinction. Systematic Biology 65:583-601.</w:t>
      </w:r>
    </w:p>
    <w:p w14:paraId="2FE959E7"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Boyko, J.D., and J.M. Beaulieu. 2021. Generalized hidden Markov models for phylogenetic comparative methods. Methods in Ecology and Evolution 12: 468:478.</w:t>
      </w:r>
    </w:p>
    <w:p w14:paraId="262ACFC2"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Butler, M.A., and A.A. King. 2004. Phylogenetic comparative analysis: a modeling approach for adaptive evolution. The American Naturalist 164:683-695.</w:t>
      </w:r>
    </w:p>
    <w:p w14:paraId="5370FAF9"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Bokma</w:t>
      </w:r>
      <w:proofErr w:type="spellEnd"/>
      <w:r>
        <w:rPr>
          <w:rFonts w:ascii="Times New Roman" w:eastAsia="Times New Roman" w:hAnsi="Times New Roman" w:cs="Times New Roman"/>
          <w:sz w:val="24"/>
          <w:szCs w:val="24"/>
        </w:rPr>
        <w:t>, F. 2008. Bayesian estimation of speciation and extinction probabilities from (in)complete phylogenies. Evolution 62:2441–2445.</w:t>
      </w:r>
    </w:p>
    <w:p w14:paraId="305916D2"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Caetano, D.S., B.C. O'Meara, and J.M. Beaulieu. 2018. Hidden state models improve state-dependent diversification approaches, including biogeographic models. Evolution 72:2308-2324.</w:t>
      </w:r>
    </w:p>
    <w:p w14:paraId="64CD537F"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Condamine, F.L., D. Silvestro, E.B. </w:t>
      </w:r>
      <w:proofErr w:type="spellStart"/>
      <w:r>
        <w:rPr>
          <w:rFonts w:ascii="Times New Roman" w:eastAsia="Times New Roman" w:hAnsi="Times New Roman" w:cs="Times New Roman"/>
          <w:sz w:val="24"/>
          <w:szCs w:val="24"/>
        </w:rPr>
        <w:t>Koppelhus</w:t>
      </w:r>
      <w:proofErr w:type="spellEnd"/>
      <w:r>
        <w:rPr>
          <w:rFonts w:ascii="Times New Roman" w:eastAsia="Times New Roman" w:hAnsi="Times New Roman" w:cs="Times New Roman"/>
          <w:sz w:val="24"/>
          <w:szCs w:val="24"/>
        </w:rPr>
        <w:t>, and A. Antonelli. 2020. The rise of angiosperms pushed conifers to decline during global cooling. Proceedings of the National Academy of Sciences, USA 117:28867-28875.</w:t>
      </w:r>
    </w:p>
    <w:p w14:paraId="34092DD7"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Condamine, F.L., J. Rolland, and H. Morlon. 2019. Assessing the causes of diversification slowdowns: temperature-dependent diversity-dependent models receive equivalent support. Ecology Letters 22:1900-1912.</w:t>
      </w:r>
    </w:p>
    <w:p w14:paraId="5F3070DD"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Condamine, F.L., J. Rolland, and H. Morlon. 2013. Macroevolutionary perspectives to environmental change. Ecology Letters 16:72-85.</w:t>
      </w:r>
    </w:p>
    <w:p w14:paraId="6066AD5E"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Cunningham, C.W., K.E. </w:t>
      </w: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and T.H. Oakley. 1998. Reconstructing ancestral character states: a critical reappraisal. Trends in Ecology and Evolution 13:361-366.</w:t>
      </w:r>
    </w:p>
    <w:p w14:paraId="5E15DC3E"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Dawkins R., and J.R. Krebs. 1979. Arms races between and within species. Proceedings of the Royal Society, B 205:489-511.</w:t>
      </w:r>
    </w:p>
    <w:p w14:paraId="07AF2259"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Eriksson, O. E.M. </w:t>
      </w:r>
      <w:proofErr w:type="spellStart"/>
      <w:r>
        <w:rPr>
          <w:rFonts w:ascii="Times New Roman" w:eastAsia="Times New Roman" w:hAnsi="Times New Roman" w:cs="Times New Roman"/>
          <w:sz w:val="24"/>
          <w:szCs w:val="24"/>
        </w:rPr>
        <w:t>Friis</w:t>
      </w:r>
      <w:proofErr w:type="spellEnd"/>
      <w:r>
        <w:rPr>
          <w:rFonts w:ascii="Times New Roman" w:eastAsia="Times New Roman" w:hAnsi="Times New Roman" w:cs="Times New Roman"/>
          <w:sz w:val="24"/>
          <w:szCs w:val="24"/>
        </w:rPr>
        <w:t>, and P. Lofgren. 2000. Seed size, fruit size, and dispersal systems in angiosperms from the Early Cretaceous to the Late Tertiary. The American Naturalist 156:47-58.</w:t>
      </w:r>
    </w:p>
    <w:p w14:paraId="64C5726B"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Etienne, R.S., B. </w:t>
      </w:r>
      <w:proofErr w:type="spellStart"/>
      <w:r>
        <w:rPr>
          <w:rFonts w:ascii="Times New Roman" w:eastAsia="Times New Roman" w:hAnsi="Times New Roman" w:cs="Times New Roman"/>
          <w:sz w:val="24"/>
          <w:szCs w:val="24"/>
        </w:rPr>
        <w:t>Haegeman</w:t>
      </w:r>
      <w:proofErr w:type="spellEnd"/>
      <w:r>
        <w:rPr>
          <w:rFonts w:ascii="Times New Roman" w:eastAsia="Times New Roman" w:hAnsi="Times New Roman" w:cs="Times New Roman"/>
          <w:sz w:val="24"/>
          <w:szCs w:val="24"/>
        </w:rPr>
        <w:t xml:space="preserve">, T. Stadler, T. </w:t>
      </w:r>
      <w:proofErr w:type="spellStart"/>
      <w:r>
        <w:rPr>
          <w:rFonts w:ascii="Times New Roman" w:eastAsia="Times New Roman" w:hAnsi="Times New Roman" w:cs="Times New Roman"/>
          <w:sz w:val="24"/>
          <w:szCs w:val="24"/>
        </w:rPr>
        <w:t>Aze</w:t>
      </w:r>
      <w:proofErr w:type="spellEnd"/>
      <w:r>
        <w:rPr>
          <w:rFonts w:ascii="Times New Roman" w:eastAsia="Times New Roman" w:hAnsi="Times New Roman" w:cs="Times New Roman"/>
          <w:sz w:val="24"/>
          <w:szCs w:val="24"/>
        </w:rPr>
        <w:t xml:space="preserve">, P. Pearson, A. Purvis, and </w:t>
      </w:r>
      <w:proofErr w:type="spellStart"/>
      <w:proofErr w:type="gramStart"/>
      <w:r>
        <w:rPr>
          <w:rFonts w:ascii="Times New Roman" w:eastAsia="Times New Roman" w:hAnsi="Times New Roman" w:cs="Times New Roman"/>
          <w:sz w:val="24"/>
          <w:szCs w:val="24"/>
        </w:rPr>
        <w:t>A.Phillimore</w:t>
      </w:r>
      <w:proofErr w:type="spellEnd"/>
      <w:proofErr w:type="gramEnd"/>
      <w:r>
        <w:rPr>
          <w:rFonts w:ascii="Times New Roman" w:eastAsia="Times New Roman" w:hAnsi="Times New Roman" w:cs="Times New Roman"/>
          <w:sz w:val="24"/>
          <w:szCs w:val="24"/>
        </w:rPr>
        <w:t>. 2012. Diversity-dependence brings molecular phylogenies closer to agreement with the fossil record. Proceedings of the Royal Society, B 279:1300–1309.</w:t>
      </w:r>
    </w:p>
    <w:p w14:paraId="05C354A8"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Felsenstein</w:t>
      </w:r>
      <w:proofErr w:type="spellEnd"/>
      <w:r>
        <w:rPr>
          <w:rFonts w:ascii="Times New Roman" w:eastAsia="Times New Roman" w:hAnsi="Times New Roman" w:cs="Times New Roman"/>
          <w:sz w:val="24"/>
          <w:szCs w:val="24"/>
        </w:rPr>
        <w:t xml:space="preserve"> J. 1988. Phylogenies and quantitative characters. Annual Review of Ecology and Systematics 19:445-471.</w:t>
      </w:r>
    </w:p>
    <w:p w14:paraId="31936615"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Hansen, T.F., and E.P. Martins. 1996. Translating between microevolutionary process and macroevolutionary patterns: the correlation structure of interspecific data. Evolution 50:1404-1417.</w:t>
      </w:r>
    </w:p>
    <w:p w14:paraId="7EBFFE2E"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Helmstetter</w:t>
      </w:r>
      <w:proofErr w:type="spellEnd"/>
      <w:r>
        <w:rPr>
          <w:rFonts w:ascii="Times New Roman" w:eastAsia="Times New Roman" w:hAnsi="Times New Roman" w:cs="Times New Roman"/>
          <w:sz w:val="24"/>
          <w:szCs w:val="24"/>
        </w:rPr>
        <w:t xml:space="preserve">, A.J., S. </w:t>
      </w:r>
      <w:proofErr w:type="spellStart"/>
      <w:r>
        <w:rPr>
          <w:rFonts w:ascii="Times New Roman" w:eastAsia="Times New Roman" w:hAnsi="Times New Roman" w:cs="Times New Roman"/>
          <w:sz w:val="24"/>
          <w:szCs w:val="24"/>
        </w:rPr>
        <w:t>Glemin</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Zenil</w:t>
      </w:r>
      <w:proofErr w:type="spellEnd"/>
      <w:r>
        <w:rPr>
          <w:rFonts w:ascii="Times New Roman" w:eastAsia="Times New Roman" w:hAnsi="Times New Roman" w:cs="Times New Roman"/>
          <w:sz w:val="24"/>
          <w:szCs w:val="24"/>
        </w:rPr>
        <w:t xml:space="preserve">-Ferguson, H. </w:t>
      </w:r>
      <w:proofErr w:type="spellStart"/>
      <w:r>
        <w:rPr>
          <w:rFonts w:ascii="Times New Roman" w:eastAsia="Times New Roman" w:hAnsi="Times New Roman" w:cs="Times New Roman"/>
          <w:sz w:val="24"/>
          <w:szCs w:val="24"/>
        </w:rPr>
        <w:t>Sauquet</w:t>
      </w:r>
      <w:proofErr w:type="spellEnd"/>
      <w:r>
        <w:rPr>
          <w:rFonts w:ascii="Times New Roman" w:eastAsia="Times New Roman" w:hAnsi="Times New Roman" w:cs="Times New Roman"/>
          <w:sz w:val="24"/>
          <w:szCs w:val="24"/>
        </w:rPr>
        <w:t xml:space="preserve">, H. de Boer, L-P. M.J. </w:t>
      </w:r>
      <w:proofErr w:type="spellStart"/>
      <w:r>
        <w:rPr>
          <w:rFonts w:ascii="Times New Roman" w:eastAsia="Times New Roman" w:hAnsi="Times New Roman" w:cs="Times New Roman"/>
          <w:sz w:val="24"/>
          <w:szCs w:val="24"/>
        </w:rPr>
        <w:t>Dagallier</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Mazet</w:t>
      </w:r>
      <w:proofErr w:type="spellEnd"/>
      <w:r>
        <w:rPr>
          <w:rFonts w:ascii="Times New Roman" w:eastAsia="Times New Roman" w:hAnsi="Times New Roman" w:cs="Times New Roman"/>
          <w:sz w:val="24"/>
          <w:szCs w:val="24"/>
        </w:rPr>
        <w:t xml:space="preserve">, E.L. </w:t>
      </w:r>
      <w:proofErr w:type="spellStart"/>
      <w:r>
        <w:rPr>
          <w:rFonts w:ascii="Times New Roman" w:eastAsia="Times New Roman" w:hAnsi="Times New Roman" w:cs="Times New Roman"/>
          <w:sz w:val="24"/>
          <w:szCs w:val="24"/>
        </w:rPr>
        <w:t>Reboud</w:t>
      </w:r>
      <w:proofErr w:type="spellEnd"/>
      <w:r>
        <w:rPr>
          <w:rFonts w:ascii="Times New Roman" w:eastAsia="Times New Roman" w:hAnsi="Times New Roman" w:cs="Times New Roman"/>
          <w:sz w:val="24"/>
          <w:szCs w:val="24"/>
        </w:rPr>
        <w:t xml:space="preserve">, T.L.P. </w:t>
      </w:r>
      <w:proofErr w:type="spellStart"/>
      <w:r>
        <w:rPr>
          <w:rFonts w:ascii="Times New Roman" w:eastAsia="Times New Roman" w:hAnsi="Times New Roman" w:cs="Times New Roman"/>
          <w:sz w:val="24"/>
          <w:szCs w:val="24"/>
        </w:rPr>
        <w:t>Couvreur</w:t>
      </w:r>
      <w:proofErr w:type="spellEnd"/>
      <w:r>
        <w:rPr>
          <w:rFonts w:ascii="Times New Roman" w:eastAsia="Times New Roman" w:hAnsi="Times New Roman" w:cs="Times New Roman"/>
          <w:sz w:val="24"/>
          <w:szCs w:val="24"/>
        </w:rPr>
        <w:t>, F.L. Condamine. 2021. Pulled diversification rates, lineages-through-time plots and modern macroevolutionary modeling. Systematic Biology in press.</w:t>
      </w:r>
    </w:p>
    <w:p w14:paraId="268720A6"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J., and S. </w:t>
      </w:r>
      <w:proofErr w:type="spellStart"/>
      <w:r>
        <w:rPr>
          <w:rFonts w:ascii="Times New Roman" w:eastAsia="Times New Roman" w:hAnsi="Times New Roman" w:cs="Times New Roman"/>
          <w:sz w:val="24"/>
          <w:szCs w:val="24"/>
        </w:rPr>
        <w:t>Mousset</w:t>
      </w:r>
      <w:proofErr w:type="spellEnd"/>
      <w:r>
        <w:rPr>
          <w:rFonts w:ascii="Times New Roman" w:eastAsia="Times New Roman" w:hAnsi="Times New Roman" w:cs="Times New Roman"/>
          <w:sz w:val="24"/>
          <w:szCs w:val="24"/>
        </w:rPr>
        <w:t>. 2014. Standard sister clade comparison fails when testing derived character states. Systematic Biology 63:601-609.</w:t>
      </w:r>
    </w:p>
    <w:p w14:paraId="28FC568D"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Kubo, T., and Y.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1995. Inferring the rates of branching and extinction from molecular phylogenies. Evolution 49:694-704.</w:t>
      </w:r>
    </w:p>
    <w:p w14:paraId="73911551"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Lambert, A., and T. Stadler. 2013. Birth-death models and coalescent point processes. Theoretical Population Biology 90:113-128.</w:t>
      </w:r>
    </w:p>
    <w:p w14:paraId="1FEBCA2D"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Landis M.J., D.A.R Eaton, W.L. Clement, B. Park, E.L. Spriggs, P.W. Sweeney, E.J. Edwards, and M.J. Donoghue. 2020. Joint phylogenetic estimation of geographic movements and biome shifts during the global diversification of Viburnum. Systematic Biology 70:76–94.</w:t>
      </w:r>
    </w:p>
    <w:p w14:paraId="33B7DCAA"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S., and M. </w:t>
      </w:r>
      <w:proofErr w:type="spellStart"/>
      <w:r>
        <w:rPr>
          <w:rFonts w:ascii="Times New Roman" w:eastAsia="Times New Roman" w:hAnsi="Times New Roman" w:cs="Times New Roman"/>
          <w:sz w:val="24"/>
          <w:szCs w:val="24"/>
        </w:rPr>
        <w:t>Doebeli</w:t>
      </w:r>
      <w:proofErr w:type="spellEnd"/>
      <w:r>
        <w:rPr>
          <w:rFonts w:ascii="Times New Roman" w:eastAsia="Times New Roman" w:hAnsi="Times New Roman" w:cs="Times New Roman"/>
          <w:sz w:val="24"/>
          <w:szCs w:val="24"/>
        </w:rPr>
        <w:t>. 2018. Efficient comparative phylogenetics on large trees. Bioinformatics 34:1053-1055.</w:t>
      </w:r>
    </w:p>
    <w:p w14:paraId="2F994811"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S., and M.W. Pennell. 2020. Extant </w:t>
      </w:r>
      <w:proofErr w:type="spellStart"/>
      <w:r>
        <w:rPr>
          <w:rFonts w:ascii="Times New Roman" w:eastAsia="Times New Roman" w:hAnsi="Times New Roman" w:cs="Times New Roman"/>
          <w:sz w:val="24"/>
          <w:szCs w:val="24"/>
        </w:rPr>
        <w:t>timetrees</w:t>
      </w:r>
      <w:proofErr w:type="spellEnd"/>
      <w:r>
        <w:rPr>
          <w:rFonts w:ascii="Times New Roman" w:eastAsia="Times New Roman" w:hAnsi="Times New Roman" w:cs="Times New Roman"/>
          <w:sz w:val="24"/>
          <w:szCs w:val="24"/>
        </w:rPr>
        <w:t xml:space="preserve"> are consistent with a myriad of diversification histories. Nature 580:502-506.</w:t>
      </w:r>
    </w:p>
    <w:p w14:paraId="266E73A4"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Louca</w:t>
      </w:r>
      <w:proofErr w:type="spellEnd"/>
      <w:r>
        <w:rPr>
          <w:rFonts w:ascii="Times New Roman" w:eastAsia="Times New Roman" w:hAnsi="Times New Roman" w:cs="Times New Roman"/>
          <w:sz w:val="24"/>
          <w:szCs w:val="24"/>
        </w:rPr>
        <w:t xml:space="preserve">, S., A. McLaughlin, A. MacPherson, J.B. Joy, M.W. Pennell. 2021. Fundamental identifiability limits in molecular epidemiology. Molecular Biology and Evolution 38:4010-4024. </w:t>
      </w:r>
    </w:p>
    <w:p w14:paraId="76572EA5"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Maddison, W.P., and R.G.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2015. The unsolved challenge to phylogenetic correlation tests for categorical characters. Systematic Biology 64: 127-136.</w:t>
      </w:r>
    </w:p>
    <w:p w14:paraId="09A56881"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Maddison, W.P., P.E. Midford, and S.P. Otto. 2007. Estimating a binary character’s effect on speciation and extinction. Systematic Biology 56:701–710.</w:t>
      </w:r>
    </w:p>
    <w:p w14:paraId="29A6DA62" w14:textId="59C6CA8B"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Maliet</w:t>
      </w:r>
      <w:proofErr w:type="spellEnd"/>
      <w:r>
        <w:rPr>
          <w:rFonts w:ascii="Times New Roman" w:eastAsia="Times New Roman" w:hAnsi="Times New Roman" w:cs="Times New Roman"/>
          <w:sz w:val="24"/>
          <w:szCs w:val="24"/>
        </w:rPr>
        <w:t xml:space="preserve">, O., F. </w:t>
      </w:r>
      <w:proofErr w:type="spellStart"/>
      <w:r>
        <w:rPr>
          <w:rFonts w:ascii="Times New Roman" w:eastAsia="Times New Roman" w:hAnsi="Times New Roman" w:cs="Times New Roman"/>
          <w:sz w:val="24"/>
          <w:szCs w:val="24"/>
        </w:rPr>
        <w:t>Hartig</w:t>
      </w:r>
      <w:proofErr w:type="spellEnd"/>
      <w:r>
        <w:rPr>
          <w:rFonts w:ascii="Times New Roman" w:eastAsia="Times New Roman" w:hAnsi="Times New Roman" w:cs="Times New Roman"/>
          <w:sz w:val="24"/>
          <w:szCs w:val="24"/>
        </w:rPr>
        <w:t>, and H. Morlon. 2019. A model with many small shifts for estimating species-specific diversification rates. Nature Ecology and Evolution 3:1086-1092.</w:t>
      </w:r>
    </w:p>
    <w:p w14:paraId="3A5525BA" w14:textId="1A7B343C" w:rsidR="009E2714" w:rsidRPr="001E24A9" w:rsidRDefault="009E2714" w:rsidP="009E2714">
      <w:pPr>
        <w:spacing w:line="480" w:lineRule="auto"/>
        <w:ind w:left="720"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Marshall, C. 2017. </w:t>
      </w:r>
      <w:r w:rsidRPr="009E2714">
        <w:rPr>
          <w:rFonts w:ascii="Times New Roman" w:eastAsia="Times New Roman" w:hAnsi="Times New Roman" w:cs="Times New Roman"/>
          <w:sz w:val="24"/>
          <w:szCs w:val="24"/>
          <w:lang w:val="en-US"/>
        </w:rPr>
        <w:t>Five palaeobiological laws needed to understand the evolution of the living biota</w:t>
      </w:r>
      <w:r>
        <w:rPr>
          <w:rFonts w:ascii="Times New Roman" w:eastAsia="Times New Roman" w:hAnsi="Times New Roman" w:cs="Times New Roman"/>
          <w:sz w:val="24"/>
          <w:szCs w:val="24"/>
          <w:lang w:val="en-US"/>
        </w:rPr>
        <w:t xml:space="preserve">. Nature Ecology and Evolution: </w:t>
      </w:r>
      <w:r w:rsidR="00162651">
        <w:rPr>
          <w:rFonts w:ascii="Times New Roman" w:eastAsia="Times New Roman" w:hAnsi="Times New Roman" w:cs="Times New Roman"/>
          <w:sz w:val="24"/>
          <w:szCs w:val="24"/>
          <w:lang w:val="en-US"/>
        </w:rPr>
        <w:t>1: 1065</w:t>
      </w:r>
    </w:p>
    <w:p w14:paraId="011499F4"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Mitter</w:t>
      </w:r>
      <w:proofErr w:type="spellEnd"/>
      <w:r>
        <w:rPr>
          <w:rFonts w:ascii="Times New Roman" w:eastAsia="Times New Roman" w:hAnsi="Times New Roman" w:cs="Times New Roman"/>
          <w:sz w:val="24"/>
          <w:szCs w:val="24"/>
        </w:rPr>
        <w:t xml:space="preserve">, C. B. Farrell, B. </w:t>
      </w:r>
      <w:proofErr w:type="spellStart"/>
      <w:r>
        <w:rPr>
          <w:rFonts w:ascii="Times New Roman" w:eastAsia="Times New Roman" w:hAnsi="Times New Roman" w:cs="Times New Roman"/>
          <w:sz w:val="24"/>
          <w:szCs w:val="24"/>
        </w:rPr>
        <w:t>Wiegmann</w:t>
      </w:r>
      <w:proofErr w:type="spellEnd"/>
      <w:r>
        <w:rPr>
          <w:rFonts w:ascii="Times New Roman" w:eastAsia="Times New Roman" w:hAnsi="Times New Roman" w:cs="Times New Roman"/>
          <w:sz w:val="24"/>
          <w:szCs w:val="24"/>
        </w:rPr>
        <w:t>. 1988. The phylogenetic study of adaptive zones: has phytophagy promoted insect diversification? American Naturalist 132: 107-128.</w:t>
      </w:r>
    </w:p>
    <w:p w14:paraId="0E62C989"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Morlon, H., T.L. Parsons, and J.B. Plotkin. 2011. Reconciling molecular phylogenies with the fossil record. Proceedings of the National Academy of Sciences, USA 108:16327–16332.</w:t>
      </w:r>
    </w:p>
    <w:p w14:paraId="7EDA4078" w14:textId="62634F5A"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Morlon, H., S. Robin,</w:t>
      </w:r>
      <w:r w:rsidR="00370AC3">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and  F.</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Hartig</w:t>
      </w:r>
      <w:proofErr w:type="spellEnd"/>
      <w:r>
        <w:rPr>
          <w:rFonts w:ascii="Times New Roman" w:eastAsia="Times New Roman" w:hAnsi="Times New Roman" w:cs="Times New Roman"/>
          <w:sz w:val="24"/>
          <w:szCs w:val="24"/>
        </w:rPr>
        <w:t>. 2023.  Studying speciation and extinction dynamics from phylogenies: addressing identifiability issues. Trends in Ecology and Evolution 37:497-506.</w:t>
      </w:r>
    </w:p>
    <w:p w14:paraId="15E82DAD"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Nee, S., E. C. Holmes, R. M. May, and P. H. Harvey. 1994. Extinction rates can be estimated from molecular phylogenies. Philosophical Transactions of the Royal Society B344:77–82.</w:t>
      </w:r>
    </w:p>
    <w:p w14:paraId="072CFB46"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Nee, S., A.Ø. </w:t>
      </w:r>
      <w:proofErr w:type="spellStart"/>
      <w:r>
        <w:rPr>
          <w:rFonts w:ascii="Times New Roman" w:eastAsia="Times New Roman" w:hAnsi="Times New Roman" w:cs="Times New Roman"/>
          <w:sz w:val="24"/>
          <w:szCs w:val="24"/>
        </w:rPr>
        <w:t>Mooers</w:t>
      </w:r>
      <w:proofErr w:type="spellEnd"/>
      <w:r>
        <w:rPr>
          <w:rFonts w:ascii="Times New Roman" w:eastAsia="Times New Roman" w:hAnsi="Times New Roman" w:cs="Times New Roman"/>
          <w:sz w:val="24"/>
          <w:szCs w:val="24"/>
        </w:rPr>
        <w:t>, and P.H. Harvey. 1992. The tempo and mode of evolution revealed from molecular phylogenies. Proceedings of the National Academy of Sciences, USA 89:8322–8326.</w:t>
      </w:r>
    </w:p>
    <w:p w14:paraId="63B07376"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Oakley T.H., and C.W. Cunningham. 2000. Independent contrasts succeed where ancestor reconstruction fails in a known bacteriophage phylogeny. Evolution 54:397-405.</w:t>
      </w:r>
    </w:p>
    <w:p w14:paraId="034A5734"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O'Meara, B.C., C. </w:t>
      </w:r>
      <w:proofErr w:type="spellStart"/>
      <w:r>
        <w:rPr>
          <w:rFonts w:ascii="Times New Roman" w:eastAsia="Times New Roman" w:hAnsi="Times New Roman" w:cs="Times New Roman"/>
          <w:sz w:val="24"/>
          <w:szCs w:val="24"/>
        </w:rPr>
        <w:t>Ané</w:t>
      </w:r>
      <w:proofErr w:type="spellEnd"/>
      <w:r>
        <w:rPr>
          <w:rFonts w:ascii="Times New Roman" w:eastAsia="Times New Roman" w:hAnsi="Times New Roman" w:cs="Times New Roman"/>
          <w:sz w:val="24"/>
          <w:szCs w:val="24"/>
        </w:rPr>
        <w:t>, M.J. Sanderson, and P.C. Wainwright. 2006. Testing for different rates of continuous trait evolution using likelihood. Evolution 60:922-933.</w:t>
      </w:r>
    </w:p>
    <w:p w14:paraId="5600177E"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K.E. 1999. The assumptions and challenges of ancestral state reconstructions. Systematic Biology 48:604-611.</w:t>
      </w:r>
    </w:p>
    <w:p w14:paraId="5C92200E"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Pennell M.W., J.M. Eastman, G.J. Slater, J.W. Brown, J.C. Uyeda, R.G.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M.E. Alfaro, and L.J. Harmon. 2014. </w:t>
      </w:r>
      <w:proofErr w:type="spellStart"/>
      <w:r>
        <w:rPr>
          <w:rFonts w:ascii="Times New Roman" w:eastAsia="Times New Roman" w:hAnsi="Times New Roman" w:cs="Times New Roman"/>
          <w:sz w:val="24"/>
          <w:szCs w:val="24"/>
        </w:rPr>
        <w:t>geiger</w:t>
      </w:r>
      <w:proofErr w:type="spellEnd"/>
      <w:r>
        <w:rPr>
          <w:rFonts w:ascii="Times New Roman" w:eastAsia="Times New Roman" w:hAnsi="Times New Roman" w:cs="Times New Roman"/>
          <w:sz w:val="24"/>
          <w:szCs w:val="24"/>
        </w:rPr>
        <w:t xml:space="preserve"> v2.0: an expanded suite of methods for fitting macroevolutionary models to phylogenetic trees. Bioinformatics 30:2216-2218.</w:t>
      </w:r>
    </w:p>
    <w:p w14:paraId="6CE49D6A"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Pillai, A.S., S.A. Chandler, Y. Liu, A.V. Signore, C.R. Cortez-Romero, J.L.P. Benesch, A. </w:t>
      </w:r>
      <w:proofErr w:type="spellStart"/>
      <w:r>
        <w:rPr>
          <w:rFonts w:ascii="Times New Roman" w:eastAsia="Times New Roman" w:hAnsi="Times New Roman" w:cs="Times New Roman"/>
          <w:sz w:val="24"/>
          <w:szCs w:val="24"/>
        </w:rPr>
        <w:t>Laganowsky</w:t>
      </w:r>
      <w:proofErr w:type="spellEnd"/>
      <w:r>
        <w:rPr>
          <w:rFonts w:ascii="Times New Roman" w:eastAsia="Times New Roman" w:hAnsi="Times New Roman" w:cs="Times New Roman"/>
          <w:sz w:val="24"/>
          <w:szCs w:val="24"/>
        </w:rPr>
        <w:t xml:space="preserve">, J.F. Storz, G.K.A. Hochberg, and J.W. Thornton. 2020. Origin of complexity in </w:t>
      </w:r>
      <w:proofErr w:type="spellStart"/>
      <w:r>
        <w:rPr>
          <w:rFonts w:ascii="Times New Roman" w:eastAsia="Times New Roman" w:hAnsi="Times New Roman" w:cs="Times New Roman"/>
          <w:sz w:val="24"/>
          <w:szCs w:val="24"/>
        </w:rPr>
        <w:t>haemoglobin</w:t>
      </w:r>
      <w:proofErr w:type="spellEnd"/>
      <w:r>
        <w:rPr>
          <w:rFonts w:ascii="Times New Roman" w:eastAsia="Times New Roman" w:hAnsi="Times New Roman" w:cs="Times New Roman"/>
          <w:sz w:val="24"/>
          <w:szCs w:val="24"/>
        </w:rPr>
        <w:t xml:space="preserve"> evolution. Nature 581:480-485.</w:t>
      </w:r>
    </w:p>
    <w:p w14:paraId="1977CDAB"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 L. 2006. Likelihood methods for detecting temporal shifts in diversification rates. Evolution 60:1152–1164.</w:t>
      </w:r>
    </w:p>
    <w:p w14:paraId="2419CACD"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 L. 2009. Heritability of extinction rates links diversification patterns in molecular phylogenies and fossils. Systematic Biology 58:629–640.</w:t>
      </w:r>
    </w:p>
    <w:p w14:paraId="0C85DE5C" w14:textId="77777777" w:rsidR="00016EE6" w:rsidRDefault="00000000">
      <w:pPr>
        <w:spacing w:line="48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D.L., and E.E. Goldberg. 2015. Model inadequacy and mistaken inferences of trait-dependent speciation. Systematic Biology 64:340–355.</w:t>
      </w:r>
    </w:p>
    <w:p w14:paraId="06B038A1"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D. L., and I. J. </w:t>
      </w:r>
      <w:proofErr w:type="spellStart"/>
      <w:r>
        <w:rPr>
          <w:rFonts w:ascii="Times New Roman" w:eastAsia="Times New Roman" w:hAnsi="Times New Roman" w:cs="Times New Roman"/>
          <w:sz w:val="24"/>
          <w:szCs w:val="24"/>
        </w:rPr>
        <w:t>Lovette</w:t>
      </w:r>
      <w:proofErr w:type="spellEnd"/>
      <w:r>
        <w:rPr>
          <w:rFonts w:ascii="Times New Roman" w:eastAsia="Times New Roman" w:hAnsi="Times New Roman" w:cs="Times New Roman"/>
          <w:sz w:val="24"/>
          <w:szCs w:val="24"/>
        </w:rPr>
        <w:t>. 2008. Density-dependent diversification in North American wood warblers. Proceedings of the Royal Society, B 275:2363–2371.</w:t>
      </w:r>
    </w:p>
    <w:p w14:paraId="31793DB9"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Raup</w:t>
      </w:r>
      <w:proofErr w:type="spellEnd"/>
      <w:r>
        <w:rPr>
          <w:rFonts w:ascii="Times New Roman" w:eastAsia="Times New Roman" w:hAnsi="Times New Roman" w:cs="Times New Roman"/>
          <w:sz w:val="24"/>
          <w:szCs w:val="24"/>
        </w:rPr>
        <w:t xml:space="preserve">, D.M., and J.J. </w:t>
      </w:r>
      <w:proofErr w:type="spellStart"/>
      <w:r>
        <w:rPr>
          <w:rFonts w:ascii="Times New Roman" w:eastAsia="Times New Roman" w:hAnsi="Times New Roman" w:cs="Times New Roman"/>
          <w:sz w:val="24"/>
          <w:szCs w:val="24"/>
        </w:rPr>
        <w:t>Sepkowski</w:t>
      </w:r>
      <w:proofErr w:type="spellEnd"/>
      <w:r>
        <w:rPr>
          <w:rFonts w:ascii="Times New Roman" w:eastAsia="Times New Roman" w:hAnsi="Times New Roman" w:cs="Times New Roman"/>
          <w:sz w:val="24"/>
          <w:szCs w:val="24"/>
        </w:rPr>
        <w:t>, Jr. 1984. Periodicity of extinction in the geological past. Proceedings of the National Academy of Sciences, USA 81:801-805.</w:t>
      </w:r>
    </w:p>
    <w:p w14:paraId="1341B5C1"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Ree</w:t>
      </w:r>
      <w:proofErr w:type="spellEnd"/>
      <w:r>
        <w:rPr>
          <w:rFonts w:ascii="Times New Roman" w:eastAsia="Times New Roman" w:hAnsi="Times New Roman" w:cs="Times New Roman"/>
          <w:sz w:val="24"/>
          <w:szCs w:val="24"/>
        </w:rPr>
        <w:t>, R.H., and S.A. Smith. 2008. Maximum likelihood inference of geographic range evolution by dispersal, local evolution, and cladogenesis. Systematic Biology 57:4-14.</w:t>
      </w:r>
    </w:p>
    <w:p w14:paraId="5AE674E5"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Revell, L.J. 2021. A variable-rate quantitative trait evolution model using penalized likelihood. </w:t>
      </w:r>
      <w:proofErr w:type="spellStart"/>
      <w:r>
        <w:rPr>
          <w:rFonts w:ascii="Times New Roman" w:eastAsia="Times New Roman" w:hAnsi="Times New Roman" w:cs="Times New Roman"/>
          <w:sz w:val="24"/>
          <w:szCs w:val="24"/>
        </w:rPr>
        <w:t>bioRxiv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xml:space="preserve">: </w:t>
      </w:r>
      <w:hyperlink r:id="rId8">
        <w:r>
          <w:rPr>
            <w:rFonts w:ascii="Times New Roman" w:eastAsia="Times New Roman" w:hAnsi="Times New Roman" w:cs="Times New Roman"/>
            <w:color w:val="1155CC"/>
            <w:sz w:val="24"/>
            <w:szCs w:val="24"/>
            <w:u w:val="single"/>
          </w:rPr>
          <w:t>https://doi.org/10.1101/2021.04.17.440282</w:t>
        </w:r>
      </w:hyperlink>
      <w:r>
        <w:rPr>
          <w:rFonts w:ascii="Times New Roman" w:eastAsia="Times New Roman" w:hAnsi="Times New Roman" w:cs="Times New Roman"/>
          <w:sz w:val="24"/>
          <w:szCs w:val="24"/>
        </w:rPr>
        <w:t>.</w:t>
      </w:r>
    </w:p>
    <w:p w14:paraId="561F4F7B"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Schluter D., T. Price, A.Ø. </w:t>
      </w:r>
      <w:proofErr w:type="spellStart"/>
      <w:r>
        <w:rPr>
          <w:rFonts w:ascii="Times New Roman" w:eastAsia="Times New Roman" w:hAnsi="Times New Roman" w:cs="Times New Roman"/>
          <w:sz w:val="24"/>
          <w:szCs w:val="24"/>
        </w:rPr>
        <w:t>Mooers</w:t>
      </w:r>
      <w:proofErr w:type="spellEnd"/>
      <w:r>
        <w:rPr>
          <w:rFonts w:ascii="Times New Roman" w:eastAsia="Times New Roman" w:hAnsi="Times New Roman" w:cs="Times New Roman"/>
          <w:sz w:val="24"/>
          <w:szCs w:val="24"/>
        </w:rPr>
        <w:t>, and D. Ludwig. 1997. Likelihood of ancestor states in adaptive radiation. Evolution 51:1699-1711.</w:t>
      </w:r>
    </w:p>
    <w:p w14:paraId="0A38F6CE"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Slowinski</w:t>
      </w:r>
      <w:proofErr w:type="spellEnd"/>
      <w:r>
        <w:rPr>
          <w:rFonts w:ascii="Times New Roman" w:eastAsia="Times New Roman" w:hAnsi="Times New Roman" w:cs="Times New Roman"/>
          <w:sz w:val="24"/>
          <w:szCs w:val="24"/>
        </w:rPr>
        <w:t>, J.B., C. Guyer. 1993. Testing whether certain traits have caused amplified diversification: an improved method based on a model of random speciation and extinction. The American Naturalist 142:1019-1024.</w:t>
      </w:r>
    </w:p>
    <w:p w14:paraId="4660FD80"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Stoudt, S. 2020. A Statistical Investigation of Species Distribution Models and Communication of Statistics Across Disciplines. UC Berkeley. </w:t>
      </w:r>
      <w:hyperlink r:id="rId9" w:history="1">
        <w:r>
          <w:rPr>
            <w:rFonts w:ascii="Times New Roman" w:eastAsia="Times New Roman" w:hAnsi="Times New Roman" w:cs="Times New Roman"/>
            <w:sz w:val="24"/>
            <w:szCs w:val="24"/>
          </w:rPr>
          <w:t>https://escholarship.org/uc/item/2zq81799</w:t>
        </w:r>
      </w:hyperlink>
      <w:r>
        <w:rPr>
          <w:rFonts w:ascii="Times New Roman" w:eastAsia="Times New Roman" w:hAnsi="Times New Roman" w:cs="Times New Roman"/>
          <w:sz w:val="24"/>
          <w:szCs w:val="24"/>
        </w:rPr>
        <w:t xml:space="preserve"> </w:t>
      </w:r>
    </w:p>
    <w:p w14:paraId="11E9E7FA"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Thomas, G.H., R.P. </w:t>
      </w:r>
      <w:proofErr w:type="spellStart"/>
      <w:r>
        <w:rPr>
          <w:rFonts w:ascii="Times New Roman" w:eastAsia="Times New Roman" w:hAnsi="Times New Roman" w:cs="Times New Roman"/>
          <w:sz w:val="24"/>
          <w:szCs w:val="24"/>
        </w:rPr>
        <w:t>Freckleton</w:t>
      </w:r>
      <w:proofErr w:type="spellEnd"/>
      <w:r>
        <w:rPr>
          <w:rFonts w:ascii="Times New Roman" w:eastAsia="Times New Roman" w:hAnsi="Times New Roman" w:cs="Times New Roman"/>
          <w:sz w:val="24"/>
          <w:szCs w:val="24"/>
        </w:rPr>
        <w:t xml:space="preserve">, and T. </w:t>
      </w:r>
      <w:proofErr w:type="spellStart"/>
      <w:r>
        <w:rPr>
          <w:rFonts w:ascii="Times New Roman" w:eastAsia="Times New Roman" w:hAnsi="Times New Roman" w:cs="Times New Roman"/>
          <w:sz w:val="24"/>
          <w:szCs w:val="24"/>
        </w:rPr>
        <w:t>Szekely</w:t>
      </w:r>
      <w:proofErr w:type="spellEnd"/>
      <w:r>
        <w:rPr>
          <w:rFonts w:ascii="Times New Roman" w:eastAsia="Times New Roman" w:hAnsi="Times New Roman" w:cs="Times New Roman"/>
          <w:sz w:val="24"/>
          <w:szCs w:val="24"/>
        </w:rPr>
        <w:t>. 2006. Comparative analyses of the influence of developmental mode on phenotypic diversification rates in shorebirds. Proceedings of the Royal Society, B 273:1619-1624.</w:t>
      </w:r>
    </w:p>
    <w:p w14:paraId="55751871"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Thornton, J.W., E. Need, and D. Crews. 2003. Resurrecting the ancestral steroid receptor: ancient origin of estrogen signaling. Science 301:1714-1717.</w:t>
      </w:r>
    </w:p>
    <w:p w14:paraId="083790DA"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Tifney</w:t>
      </w:r>
      <w:proofErr w:type="spellEnd"/>
      <w:r>
        <w:rPr>
          <w:rFonts w:ascii="Times New Roman" w:eastAsia="Times New Roman" w:hAnsi="Times New Roman" w:cs="Times New Roman"/>
          <w:sz w:val="24"/>
          <w:szCs w:val="24"/>
        </w:rPr>
        <w:t>, B.H. 1984. Seed size, dispersal syndromes, and the rise of angiosperms: evidence and hypothesis. Annals of the Missouri Botanical Garden 71:551-576.</w:t>
      </w:r>
    </w:p>
    <w:p w14:paraId="56BCC0F4" w14:textId="24EEE8B6" w:rsidR="00016EE6" w:rsidRDefault="00000000" w:rsidP="00031D2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Vasconcelos, T., B.C. O'Meara, and J.M. Beaulieu. 202</w:t>
      </w:r>
      <w:r w:rsidR="00031D29">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031D29" w:rsidRPr="00031D29">
        <w:rPr>
          <w:rFonts w:ascii="Times New Roman" w:eastAsia="Times New Roman" w:hAnsi="Times New Roman" w:cs="Times New Roman"/>
          <w:sz w:val="24"/>
          <w:szCs w:val="24"/>
        </w:rPr>
        <w:t>A flexible method for estimating tip diversification rates across a range of speciation and extinction scenarios</w:t>
      </w:r>
      <w:r>
        <w:rPr>
          <w:rFonts w:ascii="Times New Roman" w:eastAsia="Times New Roman" w:hAnsi="Times New Roman" w:cs="Times New Roman"/>
          <w:sz w:val="24"/>
          <w:szCs w:val="24"/>
        </w:rPr>
        <w:t xml:space="preserve">. </w:t>
      </w:r>
      <w:r w:rsidR="00031D29">
        <w:rPr>
          <w:rFonts w:ascii="Times New Roman" w:eastAsia="Times New Roman" w:hAnsi="Times New Roman" w:cs="Times New Roman"/>
          <w:sz w:val="24"/>
          <w:szCs w:val="24"/>
        </w:rPr>
        <w:t>Evolution 76:1420-1433.</w:t>
      </w:r>
      <w:r>
        <w:rPr>
          <w:rFonts w:ascii="Times New Roman" w:eastAsia="Times New Roman" w:hAnsi="Times New Roman" w:cs="Times New Roman"/>
          <w:sz w:val="24"/>
          <w:szCs w:val="24"/>
        </w:rPr>
        <w:t xml:space="preserve"> </w:t>
      </w:r>
    </w:p>
    <w:p w14:paraId="22432E9A" w14:textId="22F27DAE" w:rsidR="00016EE6" w:rsidRDefault="00000000" w:rsidP="00031D29">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Vasconcelos, T. B.C. O’Meara, and J.M. Beaulieu. 2021. Retiring “cradles” and “museums” of biodiversity. American Naturalist </w:t>
      </w:r>
      <w:r w:rsidR="00FE35C7">
        <w:rPr>
          <w:rFonts w:ascii="Times New Roman" w:eastAsia="Times New Roman" w:hAnsi="Times New Roman" w:cs="Times New Roman"/>
          <w:sz w:val="24"/>
          <w:szCs w:val="24"/>
        </w:rPr>
        <w:t>199:194-205</w:t>
      </w:r>
      <w:r w:rsidR="00E653E4">
        <w:rPr>
          <w:rFonts w:ascii="Times New Roman" w:eastAsia="Times New Roman" w:hAnsi="Times New Roman" w:cs="Times New Roman"/>
          <w:sz w:val="24"/>
          <w:szCs w:val="24"/>
        </w:rPr>
        <w:t>.</w:t>
      </w:r>
    </w:p>
    <w:p w14:paraId="065F9B3F" w14:textId="77777777" w:rsidR="00016EE6" w:rsidRDefault="00016EE6">
      <w:pPr>
        <w:spacing w:line="480" w:lineRule="auto"/>
        <w:ind w:left="720" w:hanging="720"/>
        <w:rPr>
          <w:rFonts w:ascii="Times New Roman" w:eastAsia="Times New Roman" w:hAnsi="Times New Roman" w:cs="Times New Roman"/>
          <w:sz w:val="24"/>
          <w:szCs w:val="24"/>
        </w:rPr>
      </w:pPr>
    </w:p>
    <w:p w14:paraId="1CD37670" w14:textId="77777777" w:rsidR="00016EE6" w:rsidRDefault="00016EE6">
      <w:pPr>
        <w:spacing w:line="480" w:lineRule="auto"/>
        <w:rPr>
          <w:rFonts w:ascii="Times New Roman" w:eastAsia="Times New Roman" w:hAnsi="Times New Roman" w:cs="Times New Roman"/>
          <w:b/>
          <w:sz w:val="24"/>
          <w:szCs w:val="24"/>
        </w:rPr>
      </w:pPr>
    </w:p>
    <w:p w14:paraId="77736327"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Legends</w:t>
      </w:r>
    </w:p>
    <w:p w14:paraId="20AFBF6A"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Probability of heads per flip on different models of coin flipping. Each of these models can fit the same dataset of two heads, eight tails with equal likelihood but make very different predictions about the next flip.</w:t>
      </w:r>
    </w:p>
    <w:p w14:paraId="114EFCE2" w14:textId="77777777" w:rsidR="00016EE6" w:rsidRDefault="00016EE6">
      <w:pPr>
        <w:spacing w:line="480" w:lineRule="auto"/>
        <w:rPr>
          <w:rFonts w:ascii="Times New Roman" w:eastAsia="Times New Roman" w:hAnsi="Times New Roman" w:cs="Times New Roman"/>
          <w:b/>
          <w:sz w:val="24"/>
          <w:szCs w:val="24"/>
        </w:rPr>
      </w:pPr>
    </w:p>
    <w:p w14:paraId="1E48267F"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Million </w:t>
      </w:r>
      <w:proofErr w:type="spellStart"/>
      <w:r>
        <w:rPr>
          <w:rFonts w:ascii="Times New Roman" w:eastAsia="Times New Roman" w:hAnsi="Times New Roman" w:cs="Times New Roman"/>
          <w:sz w:val="24"/>
          <w:szCs w:val="24"/>
        </w:rPr>
        <w:t>taxon</w:t>
      </w:r>
      <w:proofErr w:type="spellEnd"/>
      <w:r>
        <w:rPr>
          <w:rFonts w:ascii="Times New Roman" w:eastAsia="Times New Roman" w:hAnsi="Times New Roman" w:cs="Times New Roman"/>
          <w:sz w:val="24"/>
          <w:szCs w:val="24"/>
        </w:rPr>
        <w:t xml:space="preserve"> tree from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The purple lines separate the regimes used to estimate rates. The thin vertical lines in a </w:t>
      </w:r>
      <w:proofErr w:type="gramStart"/>
      <w:r>
        <w:rPr>
          <w:rFonts w:ascii="Times New Roman" w:eastAsia="Times New Roman" w:hAnsi="Times New Roman" w:cs="Times New Roman"/>
          <w:sz w:val="24"/>
          <w:szCs w:val="24"/>
        </w:rPr>
        <w:t>rainbow separate regimes</w:t>
      </w:r>
      <w:proofErr w:type="gramEnd"/>
      <w:r>
        <w:rPr>
          <w:rFonts w:ascii="Times New Roman" w:eastAsia="Times New Roman" w:hAnsi="Times New Roman" w:cs="Times New Roman"/>
          <w:sz w:val="24"/>
          <w:szCs w:val="24"/>
        </w:rPr>
        <w:t xml:space="preserve"> with 100 events within them representing equal-sized slices of data. Half the regimes are on each side of the green band, showing how much of the data are near the tips. The brackets show how many events occur in each regime. </w:t>
      </w:r>
    </w:p>
    <w:p w14:paraId="50F9990C" w14:textId="77777777" w:rsidR="00016EE6" w:rsidRDefault="00016EE6">
      <w:pPr>
        <w:spacing w:line="480" w:lineRule="auto"/>
        <w:rPr>
          <w:rFonts w:ascii="Times New Roman" w:eastAsia="Times New Roman" w:hAnsi="Times New Roman" w:cs="Times New Roman"/>
          <w:b/>
          <w:sz w:val="24"/>
          <w:szCs w:val="24"/>
        </w:rPr>
      </w:pPr>
    </w:p>
    <w:p w14:paraId="12714312" w14:textId="17F1EF5C"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w:t>
      </w:r>
      <w:r>
        <w:rPr>
          <w:rFonts w:ascii="Times New Roman" w:eastAsia="Times New Roman" w:hAnsi="Times New Roman" w:cs="Times New Roman"/>
          <w:sz w:val="24"/>
          <w:szCs w:val="24"/>
        </w:rPr>
        <w:t xml:space="preserve">: </w:t>
      </w:r>
      <w:r w:rsidR="00D86BA9">
        <w:rPr>
          <w:rFonts w:ascii="Times New Roman" w:eastAsia="Times New Roman" w:hAnsi="Times New Roman" w:cs="Times New Roman"/>
          <w:sz w:val="24"/>
          <w:szCs w:val="24"/>
        </w:rPr>
        <w:t xml:space="preserve">Comparison of net diversification, speciation, and extinction rate of conifers using as a predictor the best model from Condamine et al. (2020) in blue where only extinction rate varies with angiosperm diversity, a slightly worse model from that paper (green) where speciation rate varies with angiosperm diversity, a model (yellow) that fits the data best (at least in terms of likelihood — the number of free parameters of the spline is hard to compare), and using scaled IMDB ratings of the television program the Simpsons (red) as a predictor for speciation rate (which did a better job predicting conifer diversification than angiosperm diversity did). The black background shows the limits all the curves (generated with a variety of approaches) that </w:t>
      </w:r>
      <w:r w:rsidR="00D86BA9">
        <w:rPr>
          <w:rFonts w:ascii="Times New Roman" w:eastAsia="Times New Roman" w:hAnsi="Times New Roman" w:cs="Times New Roman"/>
          <w:sz w:val="24"/>
          <w:szCs w:val="24"/>
        </w:rPr>
        <w:lastRenderedPageBreak/>
        <w:t>were within 2.0 log likelihood units of the optimum, and so represents an estimate of the uncertainty of the rates. The true uncertainty is undoubtedly much higher; the need for new code to even attempt an estimate of the uncertainty for this figure points to a lack of attention to this issue in the field. Note that for legibility the speciation and extinction plots are truncated at a maximum rate of 0.3 events/MY, but the uncertainty goes far higher.</w:t>
      </w:r>
    </w:p>
    <w:p w14:paraId="1E26B79F" w14:textId="77777777" w:rsidR="00016EE6" w:rsidRDefault="00016EE6">
      <w:pPr>
        <w:spacing w:line="480" w:lineRule="auto"/>
        <w:rPr>
          <w:rFonts w:ascii="Times New Roman" w:eastAsia="Times New Roman" w:hAnsi="Times New Roman" w:cs="Times New Roman"/>
          <w:b/>
          <w:sz w:val="24"/>
          <w:szCs w:val="24"/>
        </w:rPr>
      </w:pPr>
    </w:p>
    <w:p w14:paraId="6BF0E5CB" w14:textId="5E9719AC" w:rsidR="00870F0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4</w:t>
      </w:r>
      <w:r>
        <w:rPr>
          <w:rFonts w:ascii="Times New Roman" w:eastAsia="Times New Roman" w:hAnsi="Times New Roman" w:cs="Times New Roman"/>
          <w:sz w:val="24"/>
          <w:szCs w:val="24"/>
        </w:rPr>
        <w:t xml:space="preserve">: (A) Depicts the identical lineage through time (LTT) plots for three trees that differ in terms of tree balance. The procedure takes a simulated tree, then makes swaps across branches to either increase balance or decrease it but maintain the same lineage through time curve. (B) Depicts the log-likelihood score among the three trees under a two-rate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 These trees produce identical log-likelihoods under taxon-homogeneous, time-heterogeneous models that use LTT data. However, this is not the case here because allowing rates to vary among clades, as our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models do, avoids the trap of having an infinite array of congruent models. </w:t>
      </w:r>
      <w:proofErr w:type="spellStart"/>
      <w:r>
        <w:rPr>
          <w:rFonts w:ascii="Times New Roman" w:eastAsia="Times New Roman" w:hAnsi="Times New Roman" w:cs="Times New Roman"/>
          <w:sz w:val="24"/>
          <w:szCs w:val="24"/>
        </w:rPr>
        <w:t>Helmstetter</w:t>
      </w:r>
      <w:proofErr w:type="spellEnd"/>
      <w:r>
        <w:rPr>
          <w:rFonts w:ascii="Times New Roman" w:eastAsia="Times New Roman" w:hAnsi="Times New Roman" w:cs="Times New Roman"/>
          <w:sz w:val="24"/>
          <w:szCs w:val="24"/>
        </w:rPr>
        <w:t xml:space="preserve"> et al. (2021) reach similarly positive conclusions about the possibility of learning about diversification from SSE models. </w:t>
      </w:r>
    </w:p>
    <w:p w14:paraId="4E30791D" w14:textId="008AA765" w:rsidR="00870F08" w:rsidRDefault="00870F0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244880F" w14:textId="4B6AB311" w:rsidR="00870F08" w:rsidRPr="001E24A9" w:rsidRDefault="00870F08">
      <w:pPr>
        <w:spacing w:line="480" w:lineRule="auto"/>
        <w:rPr>
          <w:rFonts w:ascii="Times New Roman" w:eastAsia="Times New Roman" w:hAnsi="Times New Roman" w:cs="Times New Roman"/>
          <w:b/>
          <w:bCs/>
          <w:sz w:val="24"/>
          <w:szCs w:val="24"/>
        </w:rPr>
      </w:pPr>
      <w:r w:rsidRPr="001E24A9">
        <w:rPr>
          <w:rFonts w:ascii="Times New Roman" w:eastAsia="Times New Roman" w:hAnsi="Times New Roman" w:cs="Times New Roman"/>
          <w:b/>
          <w:bCs/>
          <w:sz w:val="24"/>
          <w:szCs w:val="24"/>
        </w:rPr>
        <w:lastRenderedPageBreak/>
        <w:t>Supplemental information</w:t>
      </w:r>
    </w:p>
    <w:p w14:paraId="3E0AFA67" w14:textId="77777777" w:rsidR="00B17CAE" w:rsidRDefault="008F0CD0" w:rsidP="00F618B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 tests done by Vasconcelos et al. (2022)</w:t>
      </w:r>
      <w:r w:rsidR="000702EF">
        <w:rPr>
          <w:rFonts w:ascii="Times New Roman" w:eastAsia="Times New Roman" w:hAnsi="Times New Roman" w:cs="Times New Roman"/>
          <w:sz w:val="24"/>
          <w:szCs w:val="24"/>
        </w:rPr>
        <w:t xml:space="preserve"> and the work for Figure 4,</w:t>
      </w:r>
      <w:r>
        <w:rPr>
          <w:rFonts w:ascii="Times New Roman" w:eastAsia="Times New Roman" w:hAnsi="Times New Roman" w:cs="Times New Roman"/>
          <w:sz w:val="24"/>
          <w:szCs w:val="24"/>
        </w:rPr>
        <w:t xml:space="preserve"> we tested the performance of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with a </w:t>
      </w:r>
      <w:r w:rsidR="00303988">
        <w:rPr>
          <w:rFonts w:ascii="Times New Roman" w:eastAsia="Times New Roman" w:hAnsi="Times New Roman" w:cs="Times New Roman"/>
          <w:sz w:val="24"/>
          <w:szCs w:val="24"/>
        </w:rPr>
        <w:t xml:space="preserve">model where the speciation rate exponentially increased towards the present. This is another case where there may be multiple congruent models through time and which violates the assumptions used by </w:t>
      </w:r>
      <w:proofErr w:type="spellStart"/>
      <w:r w:rsidR="00303988">
        <w:rPr>
          <w:rFonts w:ascii="Times New Roman" w:eastAsia="Times New Roman" w:hAnsi="Times New Roman" w:cs="Times New Roman"/>
          <w:sz w:val="24"/>
          <w:szCs w:val="24"/>
        </w:rPr>
        <w:t>MiSSE</w:t>
      </w:r>
      <w:proofErr w:type="spellEnd"/>
      <w:r w:rsidR="00303988">
        <w:rPr>
          <w:rFonts w:ascii="Times New Roman" w:eastAsia="Times New Roman" w:hAnsi="Times New Roman" w:cs="Times New Roman"/>
          <w:sz w:val="24"/>
          <w:szCs w:val="24"/>
        </w:rPr>
        <w:t xml:space="preserve"> (piecewise constant rates, though the rates can change across taxa and/or over time due to changes of state of a hidden character). </w:t>
      </w:r>
      <w:r w:rsidR="005D6674">
        <w:rPr>
          <w:rFonts w:ascii="Times New Roman" w:eastAsia="Times New Roman" w:hAnsi="Times New Roman" w:cs="Times New Roman"/>
          <w:sz w:val="24"/>
          <w:szCs w:val="24"/>
        </w:rPr>
        <w:t xml:space="preserve">Ideally, </w:t>
      </w:r>
      <w:proofErr w:type="spellStart"/>
      <w:r w:rsidR="005D6674">
        <w:rPr>
          <w:rFonts w:ascii="Times New Roman" w:eastAsia="Times New Roman" w:hAnsi="Times New Roman" w:cs="Times New Roman"/>
          <w:sz w:val="24"/>
          <w:szCs w:val="24"/>
        </w:rPr>
        <w:t>MiSSE</w:t>
      </w:r>
      <w:proofErr w:type="spellEnd"/>
      <w:r w:rsidR="005D6674">
        <w:rPr>
          <w:rFonts w:ascii="Times New Roman" w:eastAsia="Times New Roman" w:hAnsi="Times New Roman" w:cs="Times New Roman"/>
          <w:sz w:val="24"/>
          <w:szCs w:val="24"/>
        </w:rPr>
        <w:t xml:space="preserve"> would recover the true speciation rate exactly at the tip and zero extinction rate, with the same rates for all taxa. </w:t>
      </w:r>
      <w:r w:rsidR="000702EF">
        <w:rPr>
          <w:rFonts w:ascii="Times New Roman" w:eastAsia="Times New Roman" w:hAnsi="Times New Roman" w:cs="Times New Roman"/>
          <w:sz w:val="24"/>
          <w:szCs w:val="24"/>
        </w:rPr>
        <w:t>In theory, one could expect the speciation rate to be estimated to be lower than that at the tip: with an exponentially increasing rate, the rate over the entire tree until the last moment is lower than at the tip, and so the estimate given the available data should be lower than the rate at the final instant. However, we would still hope that extinction rate is estimated correctly, even under this unrealistic model (we know empirically that extinction is substantially high, not zero, for example (Marshall 2017)</w:t>
      </w:r>
      <w:r w:rsidR="00AF4231">
        <w:rPr>
          <w:rFonts w:ascii="Times New Roman" w:eastAsia="Times New Roman" w:hAnsi="Times New Roman" w:cs="Times New Roman"/>
          <w:sz w:val="24"/>
          <w:szCs w:val="24"/>
        </w:rPr>
        <w:t>, and exponentially increasing speciation rates would in short order lead to speciation becoming a daily occurrence for every surviving species</w:t>
      </w:r>
      <w:r w:rsidR="000702EF">
        <w:rPr>
          <w:rFonts w:ascii="Times New Roman" w:eastAsia="Times New Roman" w:hAnsi="Times New Roman" w:cs="Times New Roman"/>
          <w:sz w:val="24"/>
          <w:szCs w:val="24"/>
        </w:rPr>
        <w:t>)</w:t>
      </w:r>
      <w:r w:rsidR="00AF4231">
        <w:rPr>
          <w:rFonts w:ascii="Times New Roman" w:eastAsia="Times New Roman" w:hAnsi="Times New Roman" w:cs="Times New Roman"/>
          <w:sz w:val="24"/>
          <w:szCs w:val="24"/>
        </w:rPr>
        <w:t xml:space="preserve">. </w:t>
      </w:r>
    </w:p>
    <w:p w14:paraId="0BA88D56" w14:textId="32FD540D" w:rsidR="00870F08" w:rsidRDefault="00AF4231" w:rsidP="00F618B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simulation, we used </w:t>
      </w:r>
      <w:r w:rsidR="00A76BAD">
        <w:rPr>
          <w:rFonts w:ascii="Times New Roman" w:eastAsia="Times New Roman" w:hAnsi="Times New Roman" w:cs="Times New Roman"/>
          <w:sz w:val="24"/>
          <w:szCs w:val="24"/>
        </w:rPr>
        <w:t>castor (</w:t>
      </w:r>
      <w:proofErr w:type="spellStart"/>
      <w:r w:rsidR="00A76BAD">
        <w:rPr>
          <w:rFonts w:ascii="Times New Roman" w:eastAsia="Times New Roman" w:hAnsi="Times New Roman" w:cs="Times New Roman"/>
          <w:sz w:val="24"/>
          <w:szCs w:val="24"/>
        </w:rPr>
        <w:t>Louca</w:t>
      </w:r>
      <w:proofErr w:type="spellEnd"/>
      <w:r w:rsidR="00A76BAD">
        <w:rPr>
          <w:rFonts w:ascii="Times New Roman" w:eastAsia="Times New Roman" w:hAnsi="Times New Roman" w:cs="Times New Roman"/>
          <w:sz w:val="24"/>
          <w:szCs w:val="24"/>
        </w:rPr>
        <w:t xml:space="preserve"> and </w:t>
      </w:r>
      <w:proofErr w:type="spellStart"/>
      <w:r w:rsidR="00A76BAD">
        <w:rPr>
          <w:rFonts w:ascii="Times New Roman" w:eastAsia="Times New Roman" w:hAnsi="Times New Roman" w:cs="Times New Roman"/>
          <w:sz w:val="24"/>
          <w:szCs w:val="24"/>
        </w:rPr>
        <w:t>Doebli</w:t>
      </w:r>
      <w:proofErr w:type="spellEnd"/>
      <w:r w:rsidR="00A76BAD">
        <w:rPr>
          <w:rFonts w:ascii="Times New Roman" w:eastAsia="Times New Roman" w:hAnsi="Times New Roman" w:cs="Times New Roman"/>
          <w:sz w:val="24"/>
          <w:szCs w:val="24"/>
        </w:rPr>
        <w:t>, 2017), set to simulate 101 taxon trees, then deleted one of the two taxa originating from the most recent simulation event and then deleted half the length of the shortest tip branch (so that simulations did not exactly end with a speciation event). S</w:t>
      </w:r>
      <w:r w:rsidR="00353D06">
        <w:rPr>
          <w:rFonts w:ascii="Times New Roman" w:eastAsia="Times New Roman" w:hAnsi="Times New Roman" w:cs="Times New Roman"/>
          <w:sz w:val="24"/>
          <w:szCs w:val="24"/>
        </w:rPr>
        <w:t>imulation conditions that resulted in tips 89 to 152 arbitrary time units from the stem of the clades (</w:t>
      </w:r>
      <w:proofErr w:type="gramStart"/>
      <w:r w:rsidR="00353D06">
        <w:rPr>
          <w:rFonts w:ascii="Times New Roman" w:eastAsia="Times New Roman" w:hAnsi="Times New Roman" w:cs="Times New Roman"/>
          <w:sz w:val="24"/>
          <w:szCs w:val="24"/>
        </w:rPr>
        <w:t>4 to 120 time</w:t>
      </w:r>
      <w:proofErr w:type="gramEnd"/>
      <w:r w:rsidR="00353D06">
        <w:rPr>
          <w:rFonts w:ascii="Times New Roman" w:eastAsia="Times New Roman" w:hAnsi="Times New Roman" w:cs="Times New Roman"/>
          <w:sz w:val="24"/>
          <w:szCs w:val="24"/>
        </w:rPr>
        <w:t xml:space="preserve"> units from the crown</w:t>
      </w:r>
      <w:r w:rsidR="00F17F00">
        <w:rPr>
          <w:rFonts w:ascii="Times New Roman" w:eastAsia="Times New Roman" w:hAnsi="Times New Roman" w:cs="Times New Roman"/>
          <w:sz w:val="24"/>
          <w:szCs w:val="24"/>
        </w:rPr>
        <w:t xml:space="preserve"> group)</w:t>
      </w:r>
      <w:r w:rsidR="00A76BAD">
        <w:rPr>
          <w:rFonts w:ascii="Times New Roman" w:eastAsia="Times New Roman" w:hAnsi="Times New Roman" w:cs="Times New Roman"/>
          <w:sz w:val="24"/>
          <w:szCs w:val="24"/>
        </w:rPr>
        <w:t>. The speciation rate started at 0 and at the tips ranged from 0.07 to 0.18 events per time units.</w:t>
      </w:r>
      <w:r w:rsidR="00D74DB9">
        <w:rPr>
          <w:rFonts w:ascii="Times New Roman" w:eastAsia="Times New Roman" w:hAnsi="Times New Roman" w:cs="Times New Roman"/>
          <w:sz w:val="24"/>
          <w:szCs w:val="24"/>
        </w:rPr>
        <w:t xml:space="preserve"> The </w:t>
      </w:r>
      <w:proofErr w:type="spellStart"/>
      <w:proofErr w:type="gramStart"/>
      <w:r w:rsidR="00D74DB9">
        <w:rPr>
          <w:rFonts w:ascii="Times New Roman" w:eastAsia="Times New Roman" w:hAnsi="Times New Roman" w:cs="Times New Roman"/>
          <w:sz w:val="24"/>
          <w:szCs w:val="24"/>
        </w:rPr>
        <w:t>MiSSEGreedy</w:t>
      </w:r>
      <w:proofErr w:type="spellEnd"/>
      <w:r w:rsidR="00D74DB9">
        <w:rPr>
          <w:rFonts w:ascii="Times New Roman" w:eastAsia="Times New Roman" w:hAnsi="Times New Roman" w:cs="Times New Roman"/>
          <w:sz w:val="24"/>
          <w:szCs w:val="24"/>
        </w:rPr>
        <w:t>(</w:t>
      </w:r>
      <w:proofErr w:type="gramEnd"/>
      <w:r w:rsidR="00D74DB9">
        <w:rPr>
          <w:rFonts w:ascii="Times New Roman" w:eastAsia="Times New Roman" w:hAnsi="Times New Roman" w:cs="Times New Roman"/>
          <w:sz w:val="24"/>
          <w:szCs w:val="24"/>
        </w:rPr>
        <w:t xml:space="preserve">) function of the R package </w:t>
      </w:r>
      <w:proofErr w:type="spellStart"/>
      <w:r w:rsidR="00D74DB9">
        <w:rPr>
          <w:rFonts w:ascii="Times New Roman" w:eastAsia="Times New Roman" w:hAnsi="Times New Roman" w:cs="Times New Roman"/>
          <w:sz w:val="24"/>
          <w:szCs w:val="24"/>
        </w:rPr>
        <w:t>hisse</w:t>
      </w:r>
      <w:proofErr w:type="spellEnd"/>
      <w:r w:rsidR="00D74DB9">
        <w:rPr>
          <w:rFonts w:ascii="Times New Roman" w:eastAsia="Times New Roman" w:hAnsi="Times New Roman" w:cs="Times New Roman"/>
          <w:sz w:val="24"/>
          <w:szCs w:val="24"/>
        </w:rPr>
        <w:t xml:space="preserve"> was used to automatically try models and select the best one for each simulation (</w:t>
      </w:r>
      <w:proofErr w:type="spellStart"/>
      <w:r w:rsidR="00D74DB9">
        <w:rPr>
          <w:rFonts w:ascii="Times New Roman" w:eastAsia="Times New Roman" w:hAnsi="Times New Roman" w:cs="Times New Roman"/>
          <w:sz w:val="24"/>
          <w:szCs w:val="24"/>
        </w:rPr>
        <w:t>multimodel</w:t>
      </w:r>
      <w:proofErr w:type="spellEnd"/>
      <w:r w:rsidR="00D74DB9">
        <w:rPr>
          <w:rFonts w:ascii="Times New Roman" w:eastAsia="Times New Roman" w:hAnsi="Times New Roman" w:cs="Times New Roman"/>
          <w:sz w:val="24"/>
          <w:szCs w:val="24"/>
        </w:rPr>
        <w:t xml:space="preserve"> inference is very possible and recommended for a single empirical study, </w:t>
      </w:r>
      <w:r w:rsidR="00D74DB9">
        <w:rPr>
          <w:rFonts w:ascii="Times New Roman" w:eastAsia="Times New Roman" w:hAnsi="Times New Roman" w:cs="Times New Roman"/>
          <w:sz w:val="24"/>
          <w:szCs w:val="24"/>
        </w:rPr>
        <w:lastRenderedPageBreak/>
        <w:t xml:space="preserve">but for simplicity across simulations we used the single best model for each simulation). </w:t>
      </w:r>
      <w:r w:rsidR="00EF4355">
        <w:rPr>
          <w:rFonts w:ascii="Times New Roman" w:eastAsia="Times New Roman" w:hAnsi="Times New Roman" w:cs="Times New Roman"/>
          <w:sz w:val="24"/>
          <w:szCs w:val="24"/>
        </w:rPr>
        <w:t>The best models in 366 of 397 simulations had the same net diversification rates for all taxa.</w:t>
      </w:r>
      <w:r w:rsidR="00B17CAE">
        <w:rPr>
          <w:rFonts w:ascii="Times New Roman" w:eastAsia="Times New Roman" w:hAnsi="Times New Roman" w:cs="Times New Roman"/>
          <w:sz w:val="24"/>
          <w:szCs w:val="24"/>
        </w:rPr>
        <w:t xml:space="preserve"> </w:t>
      </w:r>
      <w:r w:rsidR="00EF4355">
        <w:rPr>
          <w:rFonts w:ascii="Times New Roman" w:eastAsia="Times New Roman" w:hAnsi="Times New Roman" w:cs="Times New Roman"/>
          <w:sz w:val="24"/>
          <w:szCs w:val="24"/>
        </w:rPr>
        <w:t>Supplemental Figure 1 shows the results</w:t>
      </w:r>
      <w:r w:rsidR="00614594">
        <w:rPr>
          <w:rFonts w:ascii="Times New Roman" w:eastAsia="Times New Roman" w:hAnsi="Times New Roman" w:cs="Times New Roman"/>
          <w:sz w:val="24"/>
          <w:szCs w:val="24"/>
        </w:rPr>
        <w:t xml:space="preserve"> of these simulation (also see discussion in main text)</w:t>
      </w:r>
      <w:r w:rsidR="00F618B0">
        <w:rPr>
          <w:rFonts w:ascii="Times New Roman" w:eastAsia="Times New Roman" w:hAnsi="Times New Roman" w:cs="Times New Roman"/>
          <w:sz w:val="24"/>
          <w:szCs w:val="24"/>
        </w:rPr>
        <w:t>.</w:t>
      </w:r>
    </w:p>
    <w:p w14:paraId="67F0D92F" w14:textId="1DC8BE69" w:rsidR="00EF4355" w:rsidRDefault="00EF4355">
      <w:pPr>
        <w:spacing w:line="480" w:lineRule="auto"/>
        <w:rPr>
          <w:rFonts w:ascii="Times New Roman" w:eastAsia="Times New Roman" w:hAnsi="Times New Roman" w:cs="Times New Roman"/>
          <w:sz w:val="24"/>
          <w:szCs w:val="24"/>
        </w:rPr>
      </w:pPr>
    </w:p>
    <w:p w14:paraId="393D8FEC" w14:textId="53F0608C" w:rsidR="00EF4355" w:rsidRDefault="00EF435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Supplemental Figure 1: Plots of the speciation, extinction, and net diversification rates, as well as a histogram of the range of </w:t>
      </w:r>
      <w:r w:rsidR="00C361DD">
        <w:rPr>
          <w:rFonts w:ascii="Times New Roman" w:eastAsia="Times New Roman" w:hAnsi="Times New Roman" w:cs="Times New Roman"/>
          <w:sz w:val="24"/>
          <w:szCs w:val="24"/>
        </w:rPr>
        <w:t xml:space="preserve">estimates across taxa within a single tree. </w:t>
      </w:r>
      <w:r w:rsidR="00D7651C">
        <w:rPr>
          <w:rFonts w:ascii="Times New Roman" w:eastAsia="Times New Roman" w:hAnsi="Times New Roman" w:cs="Times New Roman"/>
          <w:sz w:val="24"/>
          <w:szCs w:val="24"/>
        </w:rPr>
        <w:t xml:space="preserve">Red lines show the true rates. Dots indicate the phylogenetically uncorrected median of the tips (one dot per simulation); the gray lines are the median ± one standard deviation across the tip estimates. </w:t>
      </w:r>
      <w:proofErr w:type="spellStart"/>
      <w:r w:rsidR="00D7651C">
        <w:rPr>
          <w:rFonts w:ascii="Times New Roman" w:eastAsia="Times New Roman" w:hAnsi="Times New Roman" w:cs="Times New Roman"/>
          <w:sz w:val="24"/>
          <w:szCs w:val="24"/>
        </w:rPr>
        <w:t>MiSSE</w:t>
      </w:r>
      <w:proofErr w:type="spellEnd"/>
      <w:r w:rsidR="00D7651C">
        <w:rPr>
          <w:rFonts w:ascii="Times New Roman" w:eastAsia="Times New Roman" w:hAnsi="Times New Roman" w:cs="Times New Roman"/>
          <w:sz w:val="24"/>
          <w:szCs w:val="24"/>
        </w:rPr>
        <w:t xml:space="preserve"> worked </w:t>
      </w:r>
      <w:proofErr w:type="gramStart"/>
      <w:r w:rsidR="00D7651C">
        <w:rPr>
          <w:rFonts w:ascii="Times New Roman" w:eastAsia="Times New Roman" w:hAnsi="Times New Roman" w:cs="Times New Roman"/>
          <w:sz w:val="24"/>
          <w:szCs w:val="24"/>
        </w:rPr>
        <w:t>fairly well</w:t>
      </w:r>
      <w:proofErr w:type="gramEnd"/>
      <w:r w:rsidR="00D7651C">
        <w:rPr>
          <w:rFonts w:ascii="Times New Roman" w:eastAsia="Times New Roman" w:hAnsi="Times New Roman" w:cs="Times New Roman"/>
          <w:sz w:val="24"/>
          <w:szCs w:val="24"/>
        </w:rPr>
        <w:t xml:space="preserve"> at estimating speciation rates; it estimated extinction rates that were too high and thus an overall net diversification rate that was too low. The median extinction rate was estimated </w:t>
      </w:r>
      <w:r w:rsidR="00F618B0">
        <w:rPr>
          <w:rFonts w:ascii="Times New Roman" w:eastAsia="Times New Roman" w:hAnsi="Times New Roman" w:cs="Times New Roman"/>
          <w:sz w:val="24"/>
          <w:szCs w:val="24"/>
        </w:rPr>
        <w:t>at</w:t>
      </w:r>
      <w:r w:rsidR="00D7651C">
        <w:rPr>
          <w:rFonts w:ascii="Times New Roman" w:eastAsia="Times New Roman" w:hAnsi="Times New Roman" w:cs="Times New Roman"/>
          <w:sz w:val="24"/>
          <w:szCs w:val="24"/>
        </w:rPr>
        <w:t xml:space="preserve"> about half the estimated speciation rate</w:t>
      </w:r>
      <w:r w:rsidR="00E109DB">
        <w:rPr>
          <w:rFonts w:ascii="Times New Roman" w:eastAsia="Times New Roman" w:hAnsi="Times New Roman" w:cs="Times New Roman"/>
          <w:sz w:val="24"/>
          <w:szCs w:val="24"/>
        </w:rPr>
        <w:t>, though with wide variation across replicates</w:t>
      </w:r>
      <w:r w:rsidR="00D7651C">
        <w:rPr>
          <w:rFonts w:ascii="Times New Roman" w:eastAsia="Times New Roman" w:hAnsi="Times New Roman" w:cs="Times New Roman"/>
          <w:sz w:val="24"/>
          <w:szCs w:val="24"/>
        </w:rPr>
        <w:t xml:space="preserve">: it should have been zero but could have been as high </w:t>
      </w:r>
      <w:r w:rsidR="00E109DB">
        <w:rPr>
          <w:rFonts w:ascii="Times New Roman" w:eastAsia="Times New Roman" w:hAnsi="Times New Roman" w:cs="Times New Roman"/>
          <w:sz w:val="24"/>
          <w:szCs w:val="24"/>
        </w:rPr>
        <w:t>or higher than the speciation rate.</w:t>
      </w:r>
    </w:p>
    <w:p w14:paraId="33247ACE" w14:textId="1987F0FA" w:rsidR="00670D2E" w:rsidRDefault="00670D2E">
      <w:pPr>
        <w:spacing w:line="480" w:lineRule="auto"/>
        <w:rPr>
          <w:rFonts w:ascii="Times New Roman" w:eastAsia="Times New Roman" w:hAnsi="Times New Roman" w:cs="Times New Roman"/>
          <w:sz w:val="24"/>
          <w:szCs w:val="24"/>
        </w:rPr>
      </w:pPr>
    </w:p>
    <w:p w14:paraId="0F346CE2" w14:textId="77777777" w:rsidR="00670D2E" w:rsidRPr="001E24A9" w:rsidRDefault="00670D2E">
      <w:pPr>
        <w:spacing w:line="480" w:lineRule="auto"/>
        <w:rPr>
          <w:rFonts w:ascii="Times New Roman" w:eastAsia="Times New Roman" w:hAnsi="Times New Roman" w:cs="Times New Roman"/>
          <w:sz w:val="24"/>
          <w:szCs w:val="24"/>
        </w:rPr>
      </w:pPr>
    </w:p>
    <w:sectPr w:rsidR="00670D2E" w:rsidRPr="001E24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F1538"/>
    <w:multiLevelType w:val="multilevel"/>
    <w:tmpl w:val="5E404A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572741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EE6"/>
    <w:rsid w:val="00016EE6"/>
    <w:rsid w:val="00031D29"/>
    <w:rsid w:val="000702EF"/>
    <w:rsid w:val="000F0EE0"/>
    <w:rsid w:val="00121772"/>
    <w:rsid w:val="00162651"/>
    <w:rsid w:val="001E24A9"/>
    <w:rsid w:val="002A707B"/>
    <w:rsid w:val="00303988"/>
    <w:rsid w:val="00314700"/>
    <w:rsid w:val="00353D06"/>
    <w:rsid w:val="00370AC3"/>
    <w:rsid w:val="003B1868"/>
    <w:rsid w:val="00496C76"/>
    <w:rsid w:val="004B437C"/>
    <w:rsid w:val="004E6221"/>
    <w:rsid w:val="0051017E"/>
    <w:rsid w:val="00531906"/>
    <w:rsid w:val="005D6674"/>
    <w:rsid w:val="00614594"/>
    <w:rsid w:val="006225A6"/>
    <w:rsid w:val="00670D2E"/>
    <w:rsid w:val="006C25E7"/>
    <w:rsid w:val="00810148"/>
    <w:rsid w:val="00834DD8"/>
    <w:rsid w:val="00870F08"/>
    <w:rsid w:val="0087149D"/>
    <w:rsid w:val="00873050"/>
    <w:rsid w:val="00877835"/>
    <w:rsid w:val="00895967"/>
    <w:rsid w:val="008F0CD0"/>
    <w:rsid w:val="00913267"/>
    <w:rsid w:val="00935E7A"/>
    <w:rsid w:val="009E2714"/>
    <w:rsid w:val="00A76BAD"/>
    <w:rsid w:val="00AF4231"/>
    <w:rsid w:val="00B17CAE"/>
    <w:rsid w:val="00BE68A2"/>
    <w:rsid w:val="00C361DD"/>
    <w:rsid w:val="00C837E3"/>
    <w:rsid w:val="00CA2857"/>
    <w:rsid w:val="00D31E64"/>
    <w:rsid w:val="00D421DF"/>
    <w:rsid w:val="00D6428A"/>
    <w:rsid w:val="00D677B1"/>
    <w:rsid w:val="00D70FB1"/>
    <w:rsid w:val="00D74DB9"/>
    <w:rsid w:val="00D7651C"/>
    <w:rsid w:val="00D86BA9"/>
    <w:rsid w:val="00DD18CB"/>
    <w:rsid w:val="00E109DB"/>
    <w:rsid w:val="00E653E4"/>
    <w:rsid w:val="00E73868"/>
    <w:rsid w:val="00EF4355"/>
    <w:rsid w:val="00F17F00"/>
    <w:rsid w:val="00F618B0"/>
    <w:rsid w:val="00F67C07"/>
    <w:rsid w:val="00FA6494"/>
    <w:rsid w:val="00FE3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1771A8"/>
  <w15:docId w15:val="{B568324B-2C01-134C-A470-29B0BD441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810148"/>
    <w:pPr>
      <w:spacing w:line="240" w:lineRule="auto"/>
    </w:pPr>
  </w:style>
  <w:style w:type="character" w:styleId="Hyperlink">
    <w:name w:val="Hyperlink"/>
    <w:basedOn w:val="DefaultParagraphFont"/>
    <w:uiPriority w:val="99"/>
    <w:unhideWhenUsed/>
    <w:rsid w:val="00873050"/>
    <w:rPr>
      <w:color w:val="0000FF" w:themeColor="hyperlink"/>
      <w:u w:val="single"/>
    </w:rPr>
  </w:style>
  <w:style w:type="character" w:styleId="UnresolvedMention">
    <w:name w:val="Unresolved Mention"/>
    <w:basedOn w:val="DefaultParagraphFont"/>
    <w:uiPriority w:val="99"/>
    <w:semiHidden/>
    <w:unhideWhenUsed/>
    <w:rsid w:val="008730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656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101/2021.04.17.440282" TargetMode="External"/><Relationship Id="rId3" Type="http://schemas.openxmlformats.org/officeDocument/2006/relationships/settings" Target="settings.xml"/><Relationship Id="rId7" Type="http://schemas.openxmlformats.org/officeDocument/2006/relationships/hyperlink" Target="https://github.com/bomeara/CondamineEtAl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omeara/diversificationlives" TargetMode="External"/><Relationship Id="rId11" Type="http://schemas.openxmlformats.org/officeDocument/2006/relationships/theme" Target="theme/theme1.xml"/><Relationship Id="rId5" Type="http://schemas.openxmlformats.org/officeDocument/2006/relationships/hyperlink" Target="http://flippedcoin.inf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cholarship.org/uc/item/2zq817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31</Pages>
  <Words>8027</Words>
  <Characters>45754</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O'Meara, Brian C</cp:lastModifiedBy>
  <cp:revision>17</cp:revision>
  <dcterms:created xsi:type="dcterms:W3CDTF">2022-08-05T20:57:00Z</dcterms:created>
  <dcterms:modified xsi:type="dcterms:W3CDTF">2022-11-21T19:00:00Z</dcterms:modified>
</cp:coreProperties>
</file>